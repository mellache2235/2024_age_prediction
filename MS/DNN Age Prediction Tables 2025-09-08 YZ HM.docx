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98691" w14:textId="76366059" w:rsidR="00E5541C" w:rsidRPr="00661BE2" w:rsidRDefault="00E5541C" w:rsidP="00E5541C">
      <w:pPr>
        <w:rPr>
          <w:b/>
          <w:bCs/>
        </w:rPr>
      </w:pPr>
      <w:r w:rsidRPr="00661BE2">
        <w:rPr>
          <w:b/>
          <w:bCs/>
        </w:rPr>
        <w:t xml:space="preserve">Table 1. Brain age prediction performance across cohorts. </w:t>
      </w:r>
      <w:r w:rsidRPr="00661BE2">
        <w:t xml:space="preserve">Summary of model performance metrics across </w:t>
      </w:r>
      <w:del w:id="0" w:author="Yuan Zhang" w:date="2025-10-02T11:47:00Z" w16du:dateUtc="2025-10-02T18:47:00Z">
        <w:r w:rsidRPr="00DC66F3" w:rsidDel="008F6867">
          <w:delText>healthy development</w:delText>
        </w:r>
      </w:del>
      <w:ins w:id="1" w:author="Yuan Zhang" w:date="2025-10-02T11:47:00Z" w16du:dateUtc="2025-10-02T18:47:00Z">
        <w:r w:rsidR="008F6867" w:rsidRPr="00661BE2">
          <w:t>typically developing</w:t>
        </w:r>
      </w:ins>
      <w:r w:rsidRPr="00661BE2">
        <w:t xml:space="preserve"> and clinical populations. Results demonstrate strong performance in the </w:t>
      </w:r>
      <w:ins w:id="2" w:author="Yuan Zhang" w:date="2025-10-02T11:47:00Z" w16du:dateUtc="2025-10-02T18:47:00Z">
        <w:r w:rsidR="00E95655" w:rsidRPr="00661BE2">
          <w:t xml:space="preserve">HCP-Development </w:t>
        </w:r>
      </w:ins>
      <w:r w:rsidRPr="00661BE2">
        <w:t xml:space="preserve">discovery cohort </w:t>
      </w:r>
      <w:del w:id="3" w:author="Yuan Zhang" w:date="2025-10-02T11:47:00Z" w16du:dateUtc="2025-10-02T18:47:00Z">
        <w:r w:rsidRPr="00661BE2" w:rsidDel="008E6AE1">
          <w:delText xml:space="preserve">(HCP-Development) </w:delText>
        </w:r>
      </w:del>
      <w:r w:rsidRPr="00661BE2">
        <w:t xml:space="preserve">and </w:t>
      </w:r>
      <w:del w:id="4" w:author="Yuan Zhang" w:date="2025-10-02T11:51:00Z" w16du:dateUtc="2025-10-02T18:51:00Z">
        <w:r w:rsidRPr="00661BE2" w:rsidDel="00F615F5">
          <w:delText xml:space="preserve">consistent </w:delText>
        </w:r>
      </w:del>
      <w:ins w:id="5" w:author="Yuan Zhang" w:date="2025-10-02T11:51:00Z" w16du:dateUtc="2025-10-02T18:51:00Z">
        <w:r w:rsidR="00F615F5" w:rsidRPr="00661BE2">
          <w:t xml:space="preserve">robust </w:t>
        </w:r>
      </w:ins>
      <w:r w:rsidRPr="00661BE2">
        <w:t xml:space="preserve">generalization across </w:t>
      </w:r>
      <w:ins w:id="6" w:author="Yuan Zhang" w:date="2025-10-02T11:48:00Z" w16du:dateUtc="2025-10-02T18:48:00Z">
        <w:r w:rsidR="00E966E3" w:rsidRPr="00661BE2">
          <w:t xml:space="preserve">three independent </w:t>
        </w:r>
      </w:ins>
      <w:r w:rsidRPr="00661BE2">
        <w:t>validation cohorts</w:t>
      </w:r>
      <w:ins w:id="7" w:author="Yuan Zhang" w:date="2025-10-02T11:50:00Z" w16du:dateUtc="2025-10-02T18:50:00Z">
        <w:r w:rsidR="00FC003D" w:rsidRPr="00661BE2">
          <w:t xml:space="preserve"> of typically developing </w:t>
        </w:r>
      </w:ins>
      <w:ins w:id="8" w:author="Yuan Zhang" w:date="2025-10-02T11:51:00Z" w16du:dateUtc="2025-10-02T18:51:00Z">
        <w:r w:rsidR="00B2336D" w:rsidRPr="00661BE2">
          <w:t>individuals</w:t>
        </w:r>
      </w:ins>
      <w:r w:rsidRPr="00661BE2">
        <w:t xml:space="preserve">. </w:t>
      </w:r>
      <w:ins w:id="9" w:author="Yuan Zhang" w:date="2025-10-06T11:07:00Z" w16du:dateUtc="2025-10-06T18:07:00Z">
        <w:r w:rsidR="00A44A79">
          <w:t xml:space="preserve">Prediction accuracy and </w:t>
        </w:r>
        <w:r w:rsidR="00A44A79" w:rsidRPr="00661BE2">
          <w:t>mean absolute error (MAE)</w:t>
        </w:r>
      </w:ins>
      <w:ins w:id="10" w:author="Yuan Zhang" w:date="2025-10-06T11:08:00Z" w16du:dateUtc="2025-10-06T18:08:00Z">
        <w:r w:rsidR="00A44A79">
          <w:t xml:space="preserve"> in c</w:t>
        </w:r>
      </w:ins>
      <w:del w:id="11" w:author="Yuan Zhang" w:date="2025-10-06T11:08:00Z" w16du:dateUtc="2025-10-06T18:08:00Z">
        <w:r w:rsidRPr="00661BE2" w:rsidDel="00A44A79">
          <w:delText>C</w:delText>
        </w:r>
      </w:del>
      <w:r w:rsidRPr="00661BE2">
        <w:t xml:space="preserve">linical populations (ADHD and ASD) </w:t>
      </w:r>
      <w:del w:id="12" w:author="Yuan Zhang" w:date="2025-10-06T11:08:00Z" w16du:dateUtc="2025-10-06T18:08:00Z">
        <w:r w:rsidRPr="00661BE2" w:rsidDel="00671B97">
          <w:delText xml:space="preserve">show </w:delText>
        </w:r>
      </w:del>
      <w:del w:id="13" w:author="Yuan Zhang" w:date="2025-10-06T11:06:00Z" w16du:dateUtc="2025-10-06T18:06:00Z">
        <w:r w:rsidRPr="00661BE2" w:rsidDel="00FE48E7">
          <w:delText xml:space="preserve">comparable </w:delText>
        </w:r>
      </w:del>
      <w:del w:id="14" w:author="Yuan Zhang" w:date="2025-10-06T11:08:00Z" w16du:dateUtc="2025-10-06T18:08:00Z">
        <w:r w:rsidRPr="00661BE2" w:rsidDel="00671B97">
          <w:delText>prediction accuracy</w:delText>
        </w:r>
      </w:del>
      <w:ins w:id="15" w:author="Yuan Zhang" w:date="2025-10-06T11:08:00Z" w16du:dateUtc="2025-10-06T18:08:00Z">
        <w:r w:rsidR="00671B97">
          <w:t>are</w:t>
        </w:r>
      </w:ins>
      <w:r w:rsidRPr="00661BE2">
        <w:t xml:space="preserve"> </w:t>
      </w:r>
      <w:del w:id="16" w:author="Yuan Zhang" w:date="2025-10-06T11:06:00Z" w16du:dateUtc="2025-10-06T18:06:00Z">
        <w:r w:rsidRPr="00661BE2" w:rsidDel="004B6E41">
          <w:delText>but increased</w:delText>
        </w:r>
      </w:del>
      <w:del w:id="17" w:author="Yuan Zhang" w:date="2025-10-06T11:07:00Z" w16du:dateUtc="2025-10-06T18:07:00Z">
        <w:r w:rsidRPr="00661BE2" w:rsidDel="00A44A79">
          <w:delText xml:space="preserve"> mean absolute error (MAE)</w:delText>
        </w:r>
      </w:del>
      <w:del w:id="18" w:author="Yuan Zhang" w:date="2025-10-06T11:08:00Z" w16du:dateUtc="2025-10-06T18:08:00Z">
        <w:r w:rsidRPr="00661BE2" w:rsidDel="00671B97">
          <w:delText xml:space="preserve">, </w:delText>
        </w:r>
      </w:del>
      <w:ins w:id="19" w:author="Yuan Zhang" w:date="2025-10-06T11:07:00Z" w16du:dateUtc="2025-10-06T18:07:00Z">
        <w:r w:rsidR="00FE48E7">
          <w:t xml:space="preserve">comparable to </w:t>
        </w:r>
      </w:ins>
      <w:ins w:id="20" w:author="Yuan Zhang" w:date="2025-10-06T11:08:00Z" w16du:dateUtc="2025-10-06T18:08:00Z">
        <w:r w:rsidR="00162384">
          <w:t xml:space="preserve">those observed in </w:t>
        </w:r>
      </w:ins>
      <w:del w:id="21" w:author="Yuan Zhang" w:date="2025-10-06T11:07:00Z" w16du:dateUtc="2025-10-06T18:07:00Z">
        <w:r w:rsidRPr="00661BE2" w:rsidDel="00FE48E7">
          <w:delText xml:space="preserve">suggesting systematic deviations from </w:delText>
        </w:r>
      </w:del>
      <w:r w:rsidRPr="00661BE2">
        <w:t>typical</w:t>
      </w:r>
      <w:ins w:id="22" w:author="Yuan Zhang" w:date="2025-10-06T11:08:00Z" w16du:dateUtc="2025-10-06T18:08:00Z">
        <w:r w:rsidR="00162384">
          <w:t>ly</w:t>
        </w:r>
      </w:ins>
      <w:r w:rsidRPr="00661BE2">
        <w:t xml:space="preserve"> develop</w:t>
      </w:r>
      <w:del w:id="23" w:author="Yuan Zhang" w:date="2025-10-06T11:08:00Z" w16du:dateUtc="2025-10-06T18:08:00Z">
        <w:r w:rsidRPr="00661BE2" w:rsidDel="00EB3EF5">
          <w:delText>ment</w:delText>
        </w:r>
      </w:del>
      <w:ins w:id="24" w:author="Yuan Zhang" w:date="2025-10-06T11:08:00Z" w16du:dateUtc="2025-10-06T18:08:00Z">
        <w:r w:rsidR="00162384">
          <w:t>ing children</w:t>
        </w:r>
      </w:ins>
      <w:del w:id="25" w:author="Yuan Zhang" w:date="2025-10-06T11:08:00Z" w16du:dateUtc="2025-10-06T18:08:00Z">
        <w:r w:rsidRPr="00661BE2" w:rsidDel="00162384">
          <w:delText>al trajectories</w:delText>
        </w:r>
      </w:del>
      <w:r w:rsidRPr="00661BE2">
        <w:t>. N represents sample size; MAE represents mean absolute error in years; correlation represents Pearson's r between predicted and chronological age.</w:t>
      </w:r>
    </w:p>
    <w:p w14:paraId="66519D8E" w14:textId="77777777" w:rsidR="00E639B9" w:rsidRPr="00661BE2" w:rsidRDefault="00E639B9"/>
    <w:tbl>
      <w:tblPr>
        <w:tblStyle w:val="TableGridLight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6" w:author="Yuan Zhang" w:date="2025-10-02T11:57:00Z" w16du:dateUtc="2025-10-02T18:57:00Z">
          <w:tblPr>
            <w:tblStyle w:val="TableGridLight"/>
            <w:tblW w:w="9445" w:type="dxa"/>
            <w:tblLook w:val="04A0" w:firstRow="1" w:lastRow="0" w:firstColumn="1" w:lastColumn="0" w:noHBand="0" w:noVBand="1"/>
          </w:tblPr>
        </w:tblPrChange>
      </w:tblPr>
      <w:tblGrid>
        <w:gridCol w:w="2523"/>
        <w:gridCol w:w="1521"/>
        <w:gridCol w:w="718"/>
        <w:gridCol w:w="1343"/>
        <w:gridCol w:w="1189"/>
        <w:gridCol w:w="981"/>
        <w:gridCol w:w="1170"/>
        <w:tblGridChange w:id="27">
          <w:tblGrid>
            <w:gridCol w:w="35"/>
            <w:gridCol w:w="2488"/>
            <w:gridCol w:w="35"/>
            <w:gridCol w:w="1486"/>
            <w:gridCol w:w="35"/>
            <w:gridCol w:w="683"/>
            <w:gridCol w:w="35"/>
            <w:gridCol w:w="1308"/>
            <w:gridCol w:w="35"/>
            <w:gridCol w:w="1154"/>
            <w:gridCol w:w="35"/>
            <w:gridCol w:w="946"/>
            <w:gridCol w:w="35"/>
            <w:gridCol w:w="1135"/>
            <w:gridCol w:w="35"/>
          </w:tblGrid>
        </w:tblGridChange>
      </w:tblGrid>
      <w:tr w:rsidR="008D2FCC" w:rsidRPr="00661BE2" w14:paraId="34714191" w14:textId="77777777" w:rsidTr="00661BE2">
        <w:trPr>
          <w:trPrChange w:id="28" w:author="Yuan Zhang" w:date="2025-10-02T11:57:00Z" w16du:dateUtc="2025-10-02T18:57:00Z">
            <w:trPr>
              <w:gridBefore w:val="1"/>
            </w:trPr>
          </w:trPrChange>
        </w:trPr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9" w:author="Yuan Zhang" w:date="2025-10-02T11:57:00Z" w16du:dateUtc="2025-10-02T18:57:00Z">
              <w:tcPr>
                <w:tcW w:w="2523" w:type="dxa"/>
                <w:gridSpan w:val="2"/>
                <w:vAlign w:val="center"/>
                <w:hideMark/>
              </w:tcPr>
            </w:tcPrChange>
          </w:tcPr>
          <w:p w14:paraId="01C01954" w14:textId="4B91C022" w:rsidR="00E5541C" w:rsidRPr="00661BE2" w:rsidRDefault="00E5541C" w:rsidP="00195372">
            <w:pPr>
              <w:rPr>
                <w:b/>
                <w:bCs/>
              </w:rPr>
            </w:pPr>
            <w:del w:id="30" w:author="Yuan Zhang" w:date="2025-10-02T12:14:00Z" w16du:dateUtc="2025-10-02T19:14:00Z">
              <w:r w:rsidRPr="00661BE2" w:rsidDel="001B0694">
                <w:rPr>
                  <w:b/>
                  <w:bCs/>
                </w:rPr>
                <w:delText>Cohort</w:delText>
              </w:r>
            </w:del>
            <w:ins w:id="31" w:author="Yuan Zhang" w:date="2025-10-02T12:14:00Z" w16du:dateUtc="2025-10-02T19:14:00Z">
              <w:r w:rsidR="001B0694">
                <w:rPr>
                  <w:b/>
                  <w:bCs/>
                </w:rPr>
                <w:t>Population</w:t>
              </w:r>
            </w:ins>
            <w:del w:id="32" w:author="Yuan Zhang" w:date="2025-10-02T12:02:00Z" w16du:dateUtc="2025-10-02T19:02:00Z">
              <w:r w:rsidRPr="00661BE2" w:rsidDel="00250DD5">
                <w:rPr>
                  <w:b/>
                  <w:bCs/>
                </w:rPr>
                <w:delText xml:space="preserve"> Type</w:delText>
              </w:r>
            </w:del>
          </w:p>
        </w:tc>
        <w:tc>
          <w:tcPr>
            <w:tcW w:w="1521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3" w:author="Yuan Zhang" w:date="2025-10-02T11:57:00Z" w16du:dateUtc="2025-10-02T18:57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4198509B" w14:textId="77777777" w:rsidR="00E5541C" w:rsidRPr="00661BE2" w:rsidRDefault="00E5541C">
            <w:pPr>
              <w:rPr>
                <w:b/>
                <w:bCs/>
              </w:rPr>
              <w:pPrChange w:id="34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rPr>
                <w:b/>
                <w:bCs/>
              </w:rPr>
              <w:t>Dataset</w:t>
            </w:r>
          </w:p>
        </w:tc>
        <w:tc>
          <w:tcPr>
            <w:tcW w:w="718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5" w:author="Yuan Zhang" w:date="2025-10-02T11:57:00Z" w16du:dateUtc="2025-10-02T18:57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0B5920C8" w14:textId="77777777" w:rsidR="00E5541C" w:rsidRPr="00661BE2" w:rsidRDefault="00E5541C">
            <w:pPr>
              <w:rPr>
                <w:b/>
                <w:bCs/>
              </w:rPr>
              <w:pPrChange w:id="36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N</w:t>
            </w:r>
          </w:p>
        </w:tc>
        <w:tc>
          <w:tcPr>
            <w:tcW w:w="134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37" w:author="Yuan Zhang" w:date="2025-10-02T11:57:00Z" w16du:dateUtc="2025-10-02T18:57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754B544C" w14:textId="72BA10E0" w:rsidR="00E5541C" w:rsidRPr="00661BE2" w:rsidRDefault="00E5541C">
            <w:pPr>
              <w:rPr>
                <w:b/>
                <w:bCs/>
              </w:rPr>
              <w:pPrChange w:id="3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Age Range</w:t>
            </w:r>
            <w:ins w:id="39" w:author="Yuan Zhang" w:date="2025-10-02T11:55:00Z" w16du:dateUtc="2025-10-02T18:55:00Z">
              <w:r w:rsidR="005B4C6D" w:rsidRPr="00661BE2">
                <w:rPr>
                  <w:b/>
                  <w:bCs/>
                </w:rPr>
                <w:t xml:space="preserve"> (year)</w:t>
              </w:r>
            </w:ins>
          </w:p>
        </w:tc>
        <w:tc>
          <w:tcPr>
            <w:tcW w:w="1189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40" w:author="Yuan Zhang" w:date="2025-10-02T11:57:00Z" w16du:dateUtc="2025-10-02T18:57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65EDD7ED" w14:textId="77777777" w:rsidR="00E5541C" w:rsidRPr="00661BE2" w:rsidRDefault="00E5541C">
            <w:pPr>
              <w:rPr>
                <w:b/>
                <w:bCs/>
              </w:rPr>
              <w:pPrChange w:id="4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Accuracy (r²)</w:t>
            </w:r>
          </w:p>
        </w:tc>
        <w:tc>
          <w:tcPr>
            <w:tcW w:w="981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42" w:author="Yuan Zhang" w:date="2025-10-02T11:57:00Z" w16du:dateUtc="2025-10-02T18:57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708183B9" w14:textId="77777777" w:rsidR="00E5541C" w:rsidRPr="00661BE2" w:rsidRDefault="00E5541C">
            <w:pPr>
              <w:rPr>
                <w:b/>
                <w:bCs/>
              </w:rPr>
              <w:pPrChange w:id="4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MAE (year</w:t>
            </w:r>
            <w:del w:id="44" w:author="Yuan Zhang" w:date="2025-10-02T11:55:00Z" w16du:dateUtc="2025-10-02T18:55:00Z">
              <w:r w:rsidRPr="00661BE2" w:rsidDel="00C83F7E">
                <w:rPr>
                  <w:b/>
                  <w:bCs/>
                </w:rPr>
                <w:delText>s</w:delText>
              </w:r>
            </w:del>
            <w:r w:rsidRPr="00661BE2">
              <w:rPr>
                <w:b/>
                <w:bCs/>
              </w:rPr>
              <w:t>)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45" w:author="Yuan Zhang" w:date="2025-10-02T11:57:00Z" w16du:dateUtc="2025-10-02T18:57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33A74E3D" w14:textId="77777777" w:rsidR="00E5541C" w:rsidRPr="00661BE2" w:rsidRDefault="00E5541C">
            <w:pPr>
              <w:rPr>
                <w:b/>
                <w:bCs/>
              </w:rPr>
              <w:pPrChange w:id="46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p-value</w:t>
            </w:r>
          </w:p>
        </w:tc>
      </w:tr>
      <w:tr w:rsidR="008D2FCC" w:rsidRPr="00661BE2" w14:paraId="1B520911" w14:textId="77777777" w:rsidTr="00413876">
        <w:trPr>
          <w:trPrChange w:id="47" w:author="Yuan Zhang" w:date="2025-10-02T11:58:00Z" w16du:dateUtc="2025-10-02T18:58:00Z">
            <w:trPr>
              <w:gridBefore w:val="1"/>
            </w:trPr>
          </w:trPrChange>
        </w:trPr>
        <w:tc>
          <w:tcPr>
            <w:tcW w:w="9445" w:type="dxa"/>
            <w:gridSpan w:val="7"/>
            <w:tcBorders>
              <w:top w:val="single" w:sz="12" w:space="0" w:color="auto"/>
            </w:tcBorders>
            <w:shd w:val="clear" w:color="auto" w:fill="D9F2D0" w:themeFill="accent6" w:themeFillTint="33"/>
            <w:vAlign w:val="center"/>
            <w:hideMark/>
            <w:tcPrChange w:id="48" w:author="Yuan Zhang" w:date="2025-10-02T11:58:00Z" w16du:dateUtc="2025-10-02T18:58:00Z">
              <w:tcPr>
                <w:tcW w:w="9445" w:type="dxa"/>
                <w:gridSpan w:val="14"/>
                <w:vAlign w:val="center"/>
                <w:hideMark/>
              </w:tcPr>
            </w:tcPrChange>
          </w:tcPr>
          <w:p w14:paraId="05B8BDB2" w14:textId="53A4C9E3" w:rsidR="008D2FCC" w:rsidRPr="00661BE2" w:rsidRDefault="008D2FCC">
            <w:pPr>
              <w:rPr>
                <w:rPrChange w:id="49" w:author="Yuan Zhang" w:date="2025-10-02T11:56:00Z" w16du:dateUtc="2025-10-02T18:56:00Z">
                  <w:rPr>
                    <w:sz w:val="20"/>
                    <w:szCs w:val="20"/>
                  </w:rPr>
                </w:rPrChange>
              </w:rPr>
              <w:pPrChange w:id="50" w:author="Yuan Zhang" w:date="2025-10-02T11:54:00Z" w16du:dateUtc="2025-10-02T18:54:00Z">
                <w:pPr>
                  <w:jc w:val="right"/>
                </w:pPr>
              </w:pPrChange>
            </w:pPr>
            <w:del w:id="51" w:author="Yuan Zhang" w:date="2025-10-02T11:51:00Z" w16du:dateUtc="2025-10-02T18:51:00Z">
              <w:r w:rsidRPr="00661BE2" w:rsidDel="00DD299D">
                <w:rPr>
                  <w:b/>
                  <w:bCs/>
                </w:rPr>
                <w:delText>Healthy Development</w:delText>
              </w:r>
            </w:del>
            <w:ins w:id="52" w:author="Yuan Zhang" w:date="2025-10-02T11:51:00Z" w16du:dateUtc="2025-10-02T18:51:00Z">
              <w:r w:rsidRPr="00661BE2">
                <w:rPr>
                  <w:b/>
                  <w:bCs/>
                </w:rPr>
                <w:t>Typ</w:t>
              </w:r>
            </w:ins>
            <w:ins w:id="53" w:author="Yuan Zhang" w:date="2025-10-02T11:52:00Z" w16du:dateUtc="2025-10-02T18:52:00Z">
              <w:r w:rsidRPr="00661BE2">
                <w:rPr>
                  <w:b/>
                  <w:bCs/>
                </w:rPr>
                <w:t>ically Developing</w:t>
              </w:r>
            </w:ins>
          </w:p>
        </w:tc>
      </w:tr>
      <w:tr w:rsidR="008D2FCC" w:rsidRPr="00661BE2" w14:paraId="4C23B582" w14:textId="77777777" w:rsidTr="00413876">
        <w:trPr>
          <w:trPrChange w:id="54" w:author="Yuan Zhang" w:date="2025-10-02T11:58:00Z" w16du:dateUtc="2025-10-02T18:58:00Z">
            <w:trPr>
              <w:gridBefore w:val="1"/>
            </w:trPr>
          </w:trPrChange>
        </w:trPr>
        <w:tc>
          <w:tcPr>
            <w:tcW w:w="2523" w:type="dxa"/>
            <w:tcBorders>
              <w:bottom w:val="single" w:sz="4" w:space="0" w:color="auto"/>
            </w:tcBorders>
            <w:vAlign w:val="center"/>
            <w:hideMark/>
            <w:tcPrChange w:id="55" w:author="Yuan Zhang" w:date="2025-10-02T11:58:00Z" w16du:dateUtc="2025-10-02T18:58:00Z">
              <w:tcPr>
                <w:tcW w:w="2523" w:type="dxa"/>
                <w:gridSpan w:val="2"/>
                <w:vAlign w:val="center"/>
                <w:hideMark/>
              </w:tcPr>
            </w:tcPrChange>
          </w:tcPr>
          <w:p w14:paraId="35329BE1" w14:textId="77777777" w:rsidR="00E5541C" w:rsidRPr="00661BE2" w:rsidRDefault="00E5541C" w:rsidP="00195372">
            <w:r w:rsidRPr="00661BE2">
              <w:t>Discovery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vAlign w:val="center"/>
            <w:hideMark/>
            <w:tcPrChange w:id="56" w:author="Yuan Zhang" w:date="2025-10-02T11:58:00Z" w16du:dateUtc="2025-10-02T18:58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7192E43F" w14:textId="77777777" w:rsidR="00E5541C" w:rsidRPr="00661BE2" w:rsidRDefault="00E5541C">
            <w:pPr>
              <w:pPrChange w:id="57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HCP-Development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  <w:hideMark/>
            <w:tcPrChange w:id="58" w:author="Yuan Zhang" w:date="2025-10-02T11:58:00Z" w16du:dateUtc="2025-10-02T18:58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2B4B391A" w14:textId="77777777" w:rsidR="00E5541C" w:rsidRPr="00661BE2" w:rsidRDefault="00E5541C">
            <w:pPr>
              <w:pPrChange w:id="59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632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vAlign w:val="center"/>
            <w:hideMark/>
            <w:tcPrChange w:id="60" w:author="Yuan Zhang" w:date="2025-10-02T11:58:00Z" w16du:dateUtc="2025-10-02T18:58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7FDA69CA" w14:textId="77777777" w:rsidR="00E5541C" w:rsidRPr="00661BE2" w:rsidRDefault="00E5541C">
            <w:pPr>
              <w:pPrChange w:id="6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8–22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vAlign w:val="center"/>
            <w:hideMark/>
            <w:tcPrChange w:id="62" w:author="Yuan Zhang" w:date="2025-10-02T11:58:00Z" w16du:dateUtc="2025-10-02T18:58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7919784B" w14:textId="77777777" w:rsidR="00E5541C" w:rsidRPr="00661BE2" w:rsidRDefault="00E5541C">
            <w:pPr>
              <w:pPrChange w:id="6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0.823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  <w:hideMark/>
            <w:tcPrChange w:id="64" w:author="Yuan Zhang" w:date="2025-10-02T11:58:00Z" w16du:dateUtc="2025-10-02T18:58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6128D67F" w14:textId="77777777" w:rsidR="00E5541C" w:rsidRPr="00661BE2" w:rsidRDefault="00E5541C">
            <w:pPr>
              <w:pPrChange w:id="65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1.40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  <w:hideMark/>
            <w:tcPrChange w:id="66" w:author="Yuan Zhang" w:date="2025-10-02T11:58:00Z" w16du:dateUtc="2025-10-02T18:58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76B9ACB6" w14:textId="77777777" w:rsidR="00E5541C" w:rsidRPr="00661BE2" w:rsidRDefault="00E5541C" w:rsidP="00195372">
            <w:r w:rsidRPr="00661BE2">
              <w:t>&lt; 0.001</w:t>
            </w:r>
          </w:p>
        </w:tc>
      </w:tr>
      <w:tr w:rsidR="00B772C6" w:rsidRPr="00661BE2" w14:paraId="399281F0" w14:textId="77777777" w:rsidTr="00413876">
        <w:trPr>
          <w:trPrChange w:id="67" w:author="Yuan Zhang" w:date="2025-10-02T11:58:00Z" w16du:dateUtc="2025-10-02T18:58:00Z">
            <w:trPr>
              <w:gridBefore w:val="1"/>
            </w:trPr>
          </w:trPrChange>
        </w:trPr>
        <w:tc>
          <w:tcPr>
            <w:tcW w:w="2523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68" w:author="Yuan Zhang" w:date="2025-10-02T11:58:00Z" w16du:dateUtc="2025-10-02T18:58:00Z">
              <w:tcPr>
                <w:tcW w:w="2523" w:type="dxa"/>
                <w:gridSpan w:val="2"/>
                <w:vMerge w:val="restart"/>
                <w:vAlign w:val="center"/>
                <w:hideMark/>
              </w:tcPr>
            </w:tcPrChange>
          </w:tcPr>
          <w:p w14:paraId="5043EA47" w14:textId="77777777" w:rsidR="00D12659" w:rsidRPr="00661BE2" w:rsidDel="002D16AE" w:rsidRDefault="00D12659">
            <w:pPr>
              <w:rPr>
                <w:del w:id="69" w:author="Yuan Zhang" w:date="2025-10-02T11:54:00Z" w16du:dateUtc="2025-10-02T18:54:00Z"/>
              </w:rPr>
              <w:pPrChange w:id="70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Validation</w:t>
            </w:r>
          </w:p>
          <w:p w14:paraId="587F9343" w14:textId="77777777" w:rsidR="00D12659" w:rsidRPr="00661BE2" w:rsidDel="002D16AE" w:rsidRDefault="00D12659">
            <w:pPr>
              <w:rPr>
                <w:del w:id="71" w:author="Yuan Zhang" w:date="2025-10-02T11:54:00Z" w16du:dateUtc="2025-10-02T18:54:00Z"/>
              </w:rPr>
              <w:pPrChange w:id="72" w:author="Yuan Zhang" w:date="2025-10-02T11:54:00Z" w16du:dateUtc="2025-10-02T18:54:00Z">
                <w:pPr>
                  <w:jc w:val="center"/>
                </w:pPr>
              </w:pPrChange>
            </w:pPr>
            <w:del w:id="73" w:author="Yuan Zhang" w:date="2025-10-02T11:53:00Z" w16du:dateUtc="2025-10-02T18:53:00Z">
              <w:r w:rsidRPr="00661BE2" w:rsidDel="00D12659">
                <w:delText>Validation</w:delText>
              </w:r>
            </w:del>
          </w:p>
          <w:p w14:paraId="10F70B94" w14:textId="314159A4" w:rsidR="00D12659" w:rsidRPr="00661BE2" w:rsidRDefault="00D12659" w:rsidP="00195372">
            <w:del w:id="74" w:author="Yuan Zhang" w:date="2025-10-02T11:53:00Z" w16du:dateUtc="2025-10-02T18:53:00Z">
              <w:r w:rsidRPr="00661BE2" w:rsidDel="00D12659">
                <w:delText>Validation</w:delText>
              </w:r>
            </w:del>
          </w:p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75" w:author="Yuan Zhang" w:date="2025-10-02T11:58:00Z" w16du:dateUtc="2025-10-02T18:58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7083EDF3" w14:textId="77777777" w:rsidR="00D12659" w:rsidRPr="00661BE2" w:rsidRDefault="00D12659">
            <w:pPr>
              <w:pPrChange w:id="76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NKI-RS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77" w:author="Yuan Zhang" w:date="2025-10-02T11:58:00Z" w16du:dateUtc="2025-10-02T18:58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104C8488" w14:textId="77777777" w:rsidR="00D12659" w:rsidRPr="00661BE2" w:rsidRDefault="00D12659">
            <w:pPr>
              <w:pPrChange w:id="7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369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79" w:author="Yuan Zhang" w:date="2025-10-02T11:58:00Z" w16du:dateUtc="2025-10-02T18:58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6285159E" w14:textId="77777777" w:rsidR="00D12659" w:rsidRPr="00661BE2" w:rsidRDefault="00D12659">
            <w:pPr>
              <w:pPrChange w:id="80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81" w:author="Yuan Zhang" w:date="2025-10-02T11:58:00Z" w16du:dateUtc="2025-10-02T18:58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269B41CA" w14:textId="77777777" w:rsidR="00D12659" w:rsidRPr="00661BE2" w:rsidRDefault="00D12659">
            <w:pPr>
              <w:pPrChange w:id="82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0.847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83" w:author="Yuan Zhang" w:date="2025-10-02T11:58:00Z" w16du:dateUtc="2025-10-02T18:58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2D37B1BC" w14:textId="77777777" w:rsidR="00D12659" w:rsidRPr="00661BE2" w:rsidRDefault="00D12659">
            <w:pPr>
              <w:pPrChange w:id="84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1.43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85" w:author="Yuan Zhang" w:date="2025-10-02T11:58:00Z" w16du:dateUtc="2025-10-02T18:58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4CAA3A7C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64393C8E" w14:textId="77777777" w:rsidTr="00413876">
        <w:trPr>
          <w:trPrChange w:id="86" w:author="Yuan Zhang" w:date="2025-10-02T11:58:00Z" w16du:dateUtc="2025-10-02T18:58:00Z">
            <w:trPr>
              <w:gridBefore w:val="1"/>
            </w:trPr>
          </w:trPrChange>
        </w:trPr>
        <w:tc>
          <w:tcPr>
            <w:tcW w:w="2523" w:type="dxa"/>
            <w:vMerge/>
            <w:vAlign w:val="center"/>
            <w:hideMark/>
            <w:tcPrChange w:id="87" w:author="Yuan Zhang" w:date="2025-10-02T11:58:00Z" w16du:dateUtc="2025-10-02T18:58:00Z">
              <w:tcPr>
                <w:tcW w:w="2523" w:type="dxa"/>
                <w:gridSpan w:val="2"/>
                <w:vMerge/>
                <w:vAlign w:val="center"/>
                <w:hideMark/>
              </w:tcPr>
            </w:tcPrChange>
          </w:tcPr>
          <w:p w14:paraId="448F9453" w14:textId="2F1B9585" w:rsidR="00D12659" w:rsidRPr="00661BE2" w:rsidRDefault="00D12659" w:rsidP="00195372"/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88" w:author="Yuan Zhang" w:date="2025-10-02T11:58:00Z" w16du:dateUtc="2025-10-02T18:58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533A2093" w14:textId="77777777" w:rsidR="00D12659" w:rsidRPr="00661BE2" w:rsidRDefault="00D12659" w:rsidP="00195372">
            <w:del w:id="89" w:author="Yuan Zhang" w:date="2025-10-02T11:54:00Z" w16du:dateUtc="2025-10-02T18:54:00Z">
              <w:r w:rsidRPr="00661BE2" w:rsidDel="00FE1CAC">
                <w:delText xml:space="preserve">     </w:delText>
              </w:r>
            </w:del>
            <w:r w:rsidRPr="00661BE2">
              <w:t>CMI-HBN</w:t>
            </w:r>
            <w:del w:id="90" w:author="Yuan Zhang" w:date="2025-10-02T11:53:00Z" w16du:dateUtc="2025-10-02T18:53:00Z">
              <w:r w:rsidRPr="00661BE2" w:rsidDel="00A41C3B">
                <w:delText xml:space="preserve"> (</w:delText>
              </w:r>
              <w:r w:rsidRPr="00661BE2" w:rsidDel="00A41C3B">
                <w:rPr>
                  <w:b/>
                  <w:bCs/>
                </w:rPr>
                <w:delText>TD</w:delText>
              </w:r>
              <w:r w:rsidRPr="00661BE2" w:rsidDel="00A41C3B">
                <w:delText>)</w:delText>
              </w:r>
            </w:del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1" w:author="Yuan Zhang" w:date="2025-10-02T11:58:00Z" w16du:dateUtc="2025-10-02T18:58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78007ADF" w14:textId="77777777" w:rsidR="00D12659" w:rsidRPr="00661BE2" w:rsidRDefault="00D12659">
            <w:pPr>
              <w:pPrChange w:id="92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117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3" w:author="Yuan Zhang" w:date="2025-10-02T11:58:00Z" w16du:dateUtc="2025-10-02T18:58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4576A430" w14:textId="77777777" w:rsidR="00D12659" w:rsidRPr="00661BE2" w:rsidRDefault="00D12659">
            <w:pPr>
              <w:pPrChange w:id="94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5" w:author="Yuan Zhang" w:date="2025-10-02T11:58:00Z" w16du:dateUtc="2025-10-02T18:58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7385A3EB" w14:textId="77777777" w:rsidR="00D12659" w:rsidRPr="00661BE2" w:rsidRDefault="00D12659">
            <w:pPr>
              <w:pPrChange w:id="96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0.793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7" w:author="Yuan Zhang" w:date="2025-10-02T11:58:00Z" w16du:dateUtc="2025-10-02T18:58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68EE7072" w14:textId="77777777" w:rsidR="00D12659" w:rsidRPr="00661BE2" w:rsidRDefault="00D12659">
            <w:pPr>
              <w:pPrChange w:id="9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1.25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99" w:author="Yuan Zhang" w:date="2025-10-02T11:58:00Z" w16du:dateUtc="2025-10-02T18:58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1E5CABD8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3C922591" w14:textId="77777777" w:rsidTr="00413876">
        <w:trPr>
          <w:trPrChange w:id="100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/>
            <w:tcBorders>
              <w:bottom w:val="single" w:sz="4" w:space="0" w:color="auto"/>
            </w:tcBorders>
            <w:vAlign w:val="center"/>
            <w:hideMark/>
            <w:tcPrChange w:id="101" w:author="Yuan Zhang" w:date="2025-10-02T11:59:00Z" w16du:dateUtc="2025-10-02T18:59:00Z">
              <w:tcPr>
                <w:tcW w:w="2523" w:type="dxa"/>
                <w:gridSpan w:val="2"/>
                <w:vMerge/>
                <w:vAlign w:val="center"/>
                <w:hideMark/>
              </w:tcPr>
            </w:tcPrChange>
          </w:tcPr>
          <w:p w14:paraId="02D5118B" w14:textId="63BECBC0" w:rsidR="00D12659" w:rsidRPr="00661BE2" w:rsidRDefault="00D12659" w:rsidP="00195372"/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02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430EC1EF" w14:textId="6DAF82F7" w:rsidR="00D12659" w:rsidRPr="00661BE2" w:rsidRDefault="00D12659">
            <w:pPr>
              <w:pPrChange w:id="103" w:author="Yuan Zhang" w:date="2025-10-02T11:54:00Z" w16du:dateUtc="2025-10-02T18:54:00Z">
                <w:pPr>
                  <w:jc w:val="center"/>
                </w:pPr>
              </w:pPrChange>
            </w:pPr>
            <w:del w:id="104" w:author="Yuan Zhang" w:date="2025-10-02T11:54:00Z" w16du:dateUtc="2025-10-02T18:54:00Z">
              <w:r w:rsidRPr="00661BE2" w:rsidDel="00FE1CAC">
                <w:delText xml:space="preserve">   </w:delText>
              </w:r>
            </w:del>
            <w:r w:rsidRPr="00661BE2">
              <w:t>ADHD-200</w:t>
            </w:r>
            <w:del w:id="105" w:author="Yuan Zhang" w:date="2025-10-02T11:53:00Z" w16du:dateUtc="2025-10-02T18:53:00Z">
              <w:r w:rsidRPr="00661BE2" w:rsidDel="00A41C3B">
                <w:delText xml:space="preserve"> (</w:delText>
              </w:r>
              <w:r w:rsidRPr="00661BE2" w:rsidDel="00A41C3B">
                <w:rPr>
                  <w:b/>
                  <w:bCs/>
                </w:rPr>
                <w:delText>TD</w:delText>
              </w:r>
              <w:r w:rsidRPr="00661BE2" w:rsidDel="00A41C3B">
                <w:delText>)</w:delText>
              </w:r>
            </w:del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06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2832CFC2" w14:textId="77777777" w:rsidR="00D12659" w:rsidRPr="00661BE2" w:rsidRDefault="00D12659">
            <w:pPr>
              <w:pPrChange w:id="107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289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08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40591F77" w14:textId="77777777" w:rsidR="00D12659" w:rsidRPr="00661BE2" w:rsidRDefault="00D12659">
            <w:pPr>
              <w:pPrChange w:id="109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7–21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10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3618F7D7" w14:textId="77777777" w:rsidR="00D12659" w:rsidRPr="00661BE2" w:rsidRDefault="00D12659">
            <w:pPr>
              <w:pPrChange w:id="11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0.738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12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76E8C440" w14:textId="77777777" w:rsidR="00D12659" w:rsidRPr="00661BE2" w:rsidRDefault="00D12659">
            <w:pPr>
              <w:pPrChange w:id="11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1.55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14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5ABDC096" w14:textId="77777777" w:rsidR="00D12659" w:rsidRPr="00661BE2" w:rsidRDefault="00D12659" w:rsidP="00195372">
            <w:r w:rsidRPr="00661BE2">
              <w:t>&lt; 0.001</w:t>
            </w:r>
          </w:p>
        </w:tc>
      </w:tr>
      <w:tr w:rsidR="008D2FCC" w:rsidRPr="00661BE2" w14:paraId="0714BB63" w14:textId="77777777" w:rsidTr="00413876">
        <w:trPr>
          <w:trPrChange w:id="115" w:author="Yuan Zhang" w:date="2025-10-02T11:59:00Z" w16du:dateUtc="2025-10-02T18:59:00Z">
            <w:trPr>
              <w:gridBefore w:val="1"/>
            </w:trPr>
          </w:trPrChange>
        </w:trPr>
        <w:tc>
          <w:tcPr>
            <w:tcW w:w="9445" w:type="dxa"/>
            <w:gridSpan w:val="7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  <w:hideMark/>
            <w:tcPrChange w:id="116" w:author="Yuan Zhang" w:date="2025-10-02T11:59:00Z" w16du:dateUtc="2025-10-02T18:59:00Z">
              <w:tcPr>
                <w:tcW w:w="9445" w:type="dxa"/>
                <w:gridSpan w:val="14"/>
                <w:vAlign w:val="center"/>
                <w:hideMark/>
              </w:tcPr>
            </w:tcPrChange>
          </w:tcPr>
          <w:p w14:paraId="1DC76FB2" w14:textId="329A57D0" w:rsidR="008D2FCC" w:rsidRPr="00661BE2" w:rsidRDefault="008D2FCC">
            <w:pPr>
              <w:rPr>
                <w:rPrChange w:id="117" w:author="Yuan Zhang" w:date="2025-10-02T11:56:00Z" w16du:dateUtc="2025-10-02T18:56:00Z">
                  <w:rPr>
                    <w:sz w:val="20"/>
                    <w:szCs w:val="20"/>
                  </w:rPr>
                </w:rPrChange>
              </w:rPr>
              <w:pPrChange w:id="11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Clinical Populations</w:t>
            </w:r>
          </w:p>
        </w:tc>
      </w:tr>
      <w:tr w:rsidR="00B772C6" w:rsidRPr="00661BE2" w14:paraId="74A48BD3" w14:textId="77777777" w:rsidTr="00413876">
        <w:trPr>
          <w:trPrChange w:id="119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 w:val="restart"/>
            <w:vAlign w:val="center"/>
            <w:hideMark/>
            <w:tcPrChange w:id="120" w:author="Yuan Zhang" w:date="2025-10-02T11:59:00Z" w16du:dateUtc="2025-10-02T18:59:00Z">
              <w:tcPr>
                <w:tcW w:w="2523" w:type="dxa"/>
                <w:gridSpan w:val="2"/>
                <w:vMerge w:val="restart"/>
                <w:vAlign w:val="center"/>
                <w:hideMark/>
              </w:tcPr>
            </w:tcPrChange>
          </w:tcPr>
          <w:p w14:paraId="2044CDCE" w14:textId="77777777" w:rsidR="00D12659" w:rsidRPr="00661BE2" w:rsidDel="001024DC" w:rsidRDefault="00D12659" w:rsidP="00195372">
            <w:pPr>
              <w:rPr>
                <w:del w:id="121" w:author="Yuan Zhang" w:date="2025-10-02T11:54:00Z" w16du:dateUtc="2025-10-02T18:54:00Z"/>
              </w:rPr>
            </w:pPr>
            <w:r w:rsidRPr="00661BE2">
              <w:t>ADHD</w:t>
            </w:r>
          </w:p>
          <w:p w14:paraId="41656F86" w14:textId="0A980F36" w:rsidR="00D12659" w:rsidRPr="00661BE2" w:rsidRDefault="00D12659" w:rsidP="00195372">
            <w:del w:id="122" w:author="Yuan Zhang" w:date="2025-10-02T11:53:00Z" w16du:dateUtc="2025-10-02T18:53:00Z">
              <w:r w:rsidRPr="00661BE2" w:rsidDel="00D12659">
                <w:delText>ADHD</w:delText>
              </w:r>
            </w:del>
          </w:p>
        </w:tc>
        <w:tc>
          <w:tcPr>
            <w:tcW w:w="1521" w:type="dxa"/>
            <w:tcBorders>
              <w:bottom w:val="single" w:sz="4" w:space="0" w:color="auto"/>
            </w:tcBorders>
            <w:vAlign w:val="center"/>
            <w:hideMark/>
            <w:tcPrChange w:id="123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6B74481C" w14:textId="51F90D8F" w:rsidR="00D12659" w:rsidRPr="00661BE2" w:rsidRDefault="00D12659">
            <w:pPr>
              <w:pPrChange w:id="124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 xml:space="preserve">ADHD-200 </w:t>
            </w:r>
            <w:del w:id="125" w:author="Yuan Zhang" w:date="2025-10-02T11:59:00Z" w16du:dateUtc="2025-10-02T18:59:00Z">
              <w:r w:rsidRPr="00661BE2" w:rsidDel="00413876">
                <w:delText>(</w:delText>
              </w:r>
              <w:r w:rsidRPr="00661BE2" w:rsidDel="00413876">
                <w:rPr>
                  <w:b/>
                  <w:bCs/>
                </w:rPr>
                <w:delText>ADHD</w:delText>
              </w:r>
              <w:r w:rsidRPr="00661BE2" w:rsidDel="00413876">
                <w:delText>)</w:delText>
              </w:r>
            </w:del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  <w:hideMark/>
            <w:tcPrChange w:id="126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66FF519B" w14:textId="77777777" w:rsidR="00D12659" w:rsidRPr="00661BE2" w:rsidRDefault="00D12659">
            <w:pPr>
              <w:pPrChange w:id="127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201</w:t>
            </w:r>
          </w:p>
        </w:tc>
        <w:tc>
          <w:tcPr>
            <w:tcW w:w="1343" w:type="dxa"/>
            <w:tcBorders>
              <w:bottom w:val="single" w:sz="4" w:space="0" w:color="auto"/>
            </w:tcBorders>
            <w:vAlign w:val="center"/>
            <w:hideMark/>
            <w:tcPrChange w:id="128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6BEA95AD" w14:textId="77777777" w:rsidR="00D12659" w:rsidRPr="00661BE2" w:rsidRDefault="00D12659">
            <w:pPr>
              <w:pPrChange w:id="129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7–21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vAlign w:val="center"/>
            <w:hideMark/>
            <w:tcPrChange w:id="130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217CFD0B" w14:textId="77777777" w:rsidR="00D12659" w:rsidRPr="00661BE2" w:rsidRDefault="00D12659">
            <w:pPr>
              <w:pPrChange w:id="13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0.703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  <w:hideMark/>
            <w:tcPrChange w:id="132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530457C0" w14:textId="77777777" w:rsidR="00D12659" w:rsidRPr="00661BE2" w:rsidRDefault="00D12659">
            <w:pPr>
              <w:pPrChange w:id="13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1.40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  <w:hideMark/>
            <w:tcPrChange w:id="134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68A748E6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684A2735" w14:textId="77777777" w:rsidTr="00413876">
        <w:trPr>
          <w:trPrChange w:id="135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6" w:author="Yuan Zhang" w:date="2025-10-02T11:59:00Z" w16du:dateUtc="2025-10-02T18:59:00Z">
              <w:tcPr>
                <w:tcW w:w="2523" w:type="dxa"/>
                <w:gridSpan w:val="2"/>
                <w:vMerge/>
                <w:vAlign w:val="center"/>
                <w:hideMark/>
              </w:tcPr>
            </w:tcPrChange>
          </w:tcPr>
          <w:p w14:paraId="6795098C" w14:textId="73946DCA" w:rsidR="00D12659" w:rsidRPr="00661BE2" w:rsidRDefault="00D12659" w:rsidP="00195372"/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7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5B9C2F47" w14:textId="5188E17E" w:rsidR="00D12659" w:rsidRPr="00661BE2" w:rsidRDefault="00D12659">
            <w:pPr>
              <w:pPrChange w:id="138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 xml:space="preserve">CMI-HBN </w:t>
            </w:r>
            <w:del w:id="139" w:author="Yuan Zhang" w:date="2025-10-02T11:59:00Z" w16du:dateUtc="2025-10-02T18:59:00Z">
              <w:r w:rsidRPr="00661BE2" w:rsidDel="00413876">
                <w:delText>(</w:delText>
              </w:r>
              <w:r w:rsidRPr="00661BE2" w:rsidDel="00413876">
                <w:rPr>
                  <w:b/>
                  <w:bCs/>
                </w:rPr>
                <w:delText>ADHD</w:delText>
              </w:r>
              <w:r w:rsidRPr="00661BE2" w:rsidDel="00413876">
                <w:delText>)</w:delText>
              </w:r>
            </w:del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0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11CE9475" w14:textId="77777777" w:rsidR="00D12659" w:rsidRPr="00661BE2" w:rsidRDefault="00D12659">
            <w:pPr>
              <w:pPrChange w:id="14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654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2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3D2201EE" w14:textId="77777777" w:rsidR="00D12659" w:rsidRPr="00661BE2" w:rsidRDefault="00D12659">
            <w:pPr>
              <w:pPrChange w:id="14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4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5CB0CE7E" w14:textId="77777777" w:rsidR="00D12659" w:rsidRPr="00661BE2" w:rsidRDefault="00D12659">
            <w:pPr>
              <w:pPrChange w:id="145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0.749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6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05EE991C" w14:textId="77777777" w:rsidR="00D12659" w:rsidRPr="00661BE2" w:rsidRDefault="00D12659">
            <w:pPr>
              <w:pPrChange w:id="147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1.32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8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2D7478C7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76A87CA4" w14:textId="77777777" w:rsidTr="00413876">
        <w:trPr>
          <w:trPrChange w:id="149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150" w:author="Yuan Zhang" w:date="2025-10-02T11:59:00Z" w16du:dateUtc="2025-10-02T18:59:00Z">
              <w:tcPr>
                <w:tcW w:w="2523" w:type="dxa"/>
                <w:gridSpan w:val="2"/>
                <w:vMerge w:val="restart"/>
                <w:vAlign w:val="center"/>
                <w:hideMark/>
              </w:tcPr>
            </w:tcPrChange>
          </w:tcPr>
          <w:p w14:paraId="2CF982BC" w14:textId="77777777" w:rsidR="00D12659" w:rsidRPr="00661BE2" w:rsidDel="001024DC" w:rsidRDefault="00D12659" w:rsidP="00195372">
            <w:pPr>
              <w:rPr>
                <w:del w:id="151" w:author="Yuan Zhang" w:date="2025-10-02T11:54:00Z" w16du:dateUtc="2025-10-02T18:54:00Z"/>
              </w:rPr>
            </w:pPr>
            <w:r w:rsidRPr="00661BE2">
              <w:t>ASD</w:t>
            </w:r>
          </w:p>
          <w:p w14:paraId="7FCF0FF1" w14:textId="7B194407" w:rsidR="00D12659" w:rsidRPr="00661BE2" w:rsidRDefault="00D12659" w:rsidP="00195372">
            <w:del w:id="152" w:author="Yuan Zhang" w:date="2025-10-02T11:54:00Z" w16du:dateUtc="2025-10-02T18:54:00Z">
              <w:r w:rsidRPr="00661BE2" w:rsidDel="00D12659">
                <w:delText>ASD</w:delText>
              </w:r>
            </w:del>
          </w:p>
        </w:tc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3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45A37BC6" w14:textId="77777777" w:rsidR="00D12659" w:rsidRPr="00661BE2" w:rsidRDefault="00D12659">
            <w:pPr>
              <w:pPrChange w:id="154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ABIDE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5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2BD03213" w14:textId="77777777" w:rsidR="00D12659" w:rsidRPr="00661BE2" w:rsidRDefault="00D12659">
            <w:pPr>
              <w:pPrChange w:id="156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353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7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6D1DBFE4" w14:textId="77777777" w:rsidR="00D12659" w:rsidRPr="00661BE2" w:rsidRDefault="00D12659">
            <w:pPr>
              <w:pPrChange w:id="158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6–21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9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2957887D" w14:textId="77777777" w:rsidR="00D12659" w:rsidRPr="00661BE2" w:rsidRDefault="00D12659">
            <w:pPr>
              <w:pPrChange w:id="160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0.903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61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1E1BE43A" w14:textId="77777777" w:rsidR="00D12659" w:rsidRPr="00661BE2" w:rsidRDefault="00D12659">
            <w:pPr>
              <w:pPrChange w:id="162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0.97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63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2F0F3D1E" w14:textId="77777777" w:rsidR="00D12659" w:rsidRPr="00661BE2" w:rsidRDefault="00D12659" w:rsidP="00195372">
            <w:r w:rsidRPr="00661BE2">
              <w:t>&lt; 0.001</w:t>
            </w:r>
          </w:p>
        </w:tc>
      </w:tr>
      <w:tr w:rsidR="00B772C6" w:rsidRPr="00661BE2" w14:paraId="4083CA09" w14:textId="77777777" w:rsidTr="00413876">
        <w:trPr>
          <w:trPrChange w:id="164" w:author="Yuan Zhang" w:date="2025-10-02T11:59:00Z" w16du:dateUtc="2025-10-02T18:59:00Z">
            <w:trPr>
              <w:gridBefore w:val="1"/>
            </w:trPr>
          </w:trPrChange>
        </w:trPr>
        <w:tc>
          <w:tcPr>
            <w:tcW w:w="2523" w:type="dxa"/>
            <w:vMerge/>
            <w:tcBorders>
              <w:bottom w:val="single" w:sz="12" w:space="0" w:color="auto"/>
            </w:tcBorders>
            <w:vAlign w:val="center"/>
            <w:hideMark/>
            <w:tcPrChange w:id="165" w:author="Yuan Zhang" w:date="2025-10-02T11:59:00Z" w16du:dateUtc="2025-10-02T18:59:00Z">
              <w:tcPr>
                <w:tcW w:w="2523" w:type="dxa"/>
                <w:gridSpan w:val="2"/>
                <w:vMerge/>
                <w:vAlign w:val="center"/>
                <w:hideMark/>
              </w:tcPr>
            </w:tcPrChange>
          </w:tcPr>
          <w:p w14:paraId="38C28A20" w14:textId="7C9CF896" w:rsidR="00D12659" w:rsidRPr="00661BE2" w:rsidRDefault="00D12659" w:rsidP="00195372"/>
        </w:tc>
        <w:tc>
          <w:tcPr>
            <w:tcW w:w="1521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66" w:author="Yuan Zhang" w:date="2025-10-02T11:59:00Z" w16du:dateUtc="2025-10-02T18:59:00Z">
              <w:tcPr>
                <w:tcW w:w="1521" w:type="dxa"/>
                <w:gridSpan w:val="2"/>
                <w:vAlign w:val="center"/>
                <w:hideMark/>
              </w:tcPr>
            </w:tcPrChange>
          </w:tcPr>
          <w:p w14:paraId="1A39D2B5" w14:textId="77777777" w:rsidR="00D12659" w:rsidRPr="00661BE2" w:rsidRDefault="00D12659">
            <w:pPr>
              <w:pPrChange w:id="167" w:author="Yuan Zhang" w:date="2025-10-02T11:54:00Z" w16du:dateUtc="2025-10-02T18:54:00Z">
                <w:pPr>
                  <w:jc w:val="center"/>
                </w:pPr>
              </w:pPrChange>
            </w:pPr>
            <w:r w:rsidRPr="00661BE2">
              <w:t>Stanford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68" w:author="Yuan Zhang" w:date="2025-10-02T11:59:00Z" w16du:dateUtc="2025-10-02T18:59:00Z">
              <w:tcPr>
                <w:tcW w:w="718" w:type="dxa"/>
                <w:gridSpan w:val="2"/>
                <w:vAlign w:val="center"/>
                <w:hideMark/>
              </w:tcPr>
            </w:tcPrChange>
          </w:tcPr>
          <w:p w14:paraId="37551E81" w14:textId="77777777" w:rsidR="00D12659" w:rsidRPr="00661BE2" w:rsidRDefault="00D12659">
            <w:pPr>
              <w:pPrChange w:id="169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154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70" w:author="Yuan Zhang" w:date="2025-10-02T11:59:00Z" w16du:dateUtc="2025-10-02T18:59:00Z">
              <w:tcPr>
                <w:tcW w:w="1343" w:type="dxa"/>
                <w:gridSpan w:val="2"/>
                <w:vAlign w:val="center"/>
                <w:hideMark/>
              </w:tcPr>
            </w:tcPrChange>
          </w:tcPr>
          <w:p w14:paraId="57800FE8" w14:textId="77777777" w:rsidR="00D12659" w:rsidRPr="00661BE2" w:rsidRDefault="00D12659">
            <w:pPr>
              <w:pPrChange w:id="171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7–18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72" w:author="Yuan Zhang" w:date="2025-10-02T11:59:00Z" w16du:dateUtc="2025-10-02T18:59:00Z">
              <w:tcPr>
                <w:tcW w:w="1189" w:type="dxa"/>
                <w:gridSpan w:val="2"/>
                <w:vAlign w:val="center"/>
                <w:hideMark/>
              </w:tcPr>
            </w:tcPrChange>
          </w:tcPr>
          <w:p w14:paraId="66EF1756" w14:textId="77777777" w:rsidR="00D12659" w:rsidRPr="00661BE2" w:rsidRDefault="00D12659">
            <w:pPr>
              <w:pPrChange w:id="173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0.673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74" w:author="Yuan Zhang" w:date="2025-10-02T11:59:00Z" w16du:dateUtc="2025-10-02T18:59:00Z">
              <w:tcPr>
                <w:tcW w:w="981" w:type="dxa"/>
                <w:gridSpan w:val="2"/>
                <w:vAlign w:val="center"/>
                <w:hideMark/>
              </w:tcPr>
            </w:tcPrChange>
          </w:tcPr>
          <w:p w14:paraId="7D5F3932" w14:textId="77777777" w:rsidR="00D12659" w:rsidRPr="00661BE2" w:rsidRDefault="00D12659">
            <w:pPr>
              <w:pPrChange w:id="175" w:author="Yuan Zhang" w:date="2025-10-02T11:54:00Z" w16du:dateUtc="2025-10-02T18:54:00Z">
                <w:pPr>
                  <w:jc w:val="right"/>
                </w:pPr>
              </w:pPrChange>
            </w:pPr>
            <w:r w:rsidRPr="00661BE2">
              <w:t>1.09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76" w:author="Yuan Zhang" w:date="2025-10-02T11:59:00Z" w16du:dateUtc="2025-10-02T18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49223623" w14:textId="77777777" w:rsidR="00D12659" w:rsidRPr="00661BE2" w:rsidRDefault="00D12659" w:rsidP="00195372">
            <w:r w:rsidRPr="00661BE2">
              <w:t>&lt; 0.001</w:t>
            </w:r>
          </w:p>
        </w:tc>
      </w:tr>
    </w:tbl>
    <w:p w14:paraId="12518BFA" w14:textId="77777777" w:rsidR="00E5541C" w:rsidRPr="00661BE2" w:rsidDel="00661BE2" w:rsidRDefault="00E5541C">
      <w:pPr>
        <w:rPr>
          <w:del w:id="177" w:author="Yuan Zhang" w:date="2025-10-02T11:56:00Z" w16du:dateUtc="2025-10-02T18:56:00Z"/>
        </w:rPr>
      </w:pPr>
    </w:p>
    <w:p w14:paraId="1BFCF1E0" w14:textId="59CA2472" w:rsidR="00122CCA" w:rsidRPr="00661BE2" w:rsidDel="00661BE2" w:rsidRDefault="00122CCA">
      <w:pPr>
        <w:rPr>
          <w:del w:id="178" w:author="Yuan Zhang" w:date="2025-10-02T11:56:00Z" w16du:dateUtc="2025-10-02T18:56:00Z"/>
        </w:rPr>
      </w:pPr>
      <w:del w:id="179" w:author="Yuan Zhang" w:date="2025-10-02T11:56:00Z" w16du:dateUtc="2025-10-02T18:56:00Z">
        <w:r w:rsidRPr="00661BE2" w:rsidDel="00661BE2">
          <w:delText>TD = Typically Developing</w:delText>
        </w:r>
      </w:del>
    </w:p>
    <w:p w14:paraId="50050EFD" w14:textId="77777777" w:rsidR="00E5541C" w:rsidRPr="00661BE2" w:rsidRDefault="00E5541C"/>
    <w:p w14:paraId="0966EF12" w14:textId="77777777" w:rsidR="00E5541C" w:rsidRPr="00661BE2" w:rsidRDefault="00E5541C"/>
    <w:p w14:paraId="67C97A3F" w14:textId="77777777" w:rsidR="00E5541C" w:rsidRPr="00661BE2" w:rsidRDefault="00E5541C"/>
    <w:p w14:paraId="07742FB9" w14:textId="77777777" w:rsidR="00E5541C" w:rsidRPr="00661BE2" w:rsidRDefault="00E5541C"/>
    <w:p w14:paraId="2BCCE29C" w14:textId="77777777" w:rsidR="00E5541C" w:rsidRPr="00661BE2" w:rsidRDefault="00E5541C"/>
    <w:p w14:paraId="18B4A445" w14:textId="77777777" w:rsidR="00E5541C" w:rsidRPr="00661BE2" w:rsidRDefault="00E5541C"/>
    <w:p w14:paraId="7F073398" w14:textId="77777777" w:rsidR="00E5541C" w:rsidRPr="00661BE2" w:rsidRDefault="00E5541C"/>
    <w:p w14:paraId="5E8772EA" w14:textId="77777777" w:rsidR="00E5541C" w:rsidRPr="00661BE2" w:rsidRDefault="00E5541C"/>
    <w:p w14:paraId="5FF8E1CD" w14:textId="6BD34291" w:rsidR="00E5541C" w:rsidRPr="00661BE2" w:rsidRDefault="00E5541C"/>
    <w:p w14:paraId="77D3C907" w14:textId="77777777" w:rsidR="00E5541C" w:rsidRPr="00661BE2" w:rsidRDefault="00E5541C"/>
    <w:p w14:paraId="69E81E84" w14:textId="77777777" w:rsidR="00E5541C" w:rsidRPr="00661BE2" w:rsidRDefault="00E5541C"/>
    <w:p w14:paraId="3AC92970" w14:textId="77777777" w:rsidR="00E5541C" w:rsidRPr="00661BE2" w:rsidRDefault="00E5541C"/>
    <w:p w14:paraId="1B470D51" w14:textId="77777777" w:rsidR="00E5541C" w:rsidRPr="00661BE2" w:rsidRDefault="00E5541C"/>
    <w:p w14:paraId="34F10760" w14:textId="77777777" w:rsidR="00E5541C" w:rsidRPr="00661BE2" w:rsidRDefault="00E5541C"/>
    <w:p w14:paraId="3B27EB9C" w14:textId="77777777" w:rsidR="00E5541C" w:rsidRPr="00661BE2" w:rsidRDefault="00E5541C"/>
    <w:p w14:paraId="17E72653" w14:textId="77777777" w:rsidR="00E5541C" w:rsidRPr="00661BE2" w:rsidRDefault="00E5541C"/>
    <w:p w14:paraId="762E4632" w14:textId="77777777" w:rsidR="00E5541C" w:rsidRPr="00661BE2" w:rsidRDefault="00E5541C"/>
    <w:p w14:paraId="2BBC32E1" w14:textId="77777777" w:rsidR="00E5541C" w:rsidRPr="00661BE2" w:rsidRDefault="00E5541C"/>
    <w:p w14:paraId="79C553FF" w14:textId="77777777" w:rsidR="00E5541C" w:rsidRPr="00661BE2" w:rsidRDefault="00E5541C"/>
    <w:p w14:paraId="4BC1ECB8" w14:textId="77777777" w:rsidR="00E5541C" w:rsidRPr="00661BE2" w:rsidRDefault="00E5541C"/>
    <w:p w14:paraId="315FCA23" w14:textId="77777777" w:rsidR="00E5541C" w:rsidRPr="00661BE2" w:rsidRDefault="00E5541C"/>
    <w:p w14:paraId="2DDBAEBD" w14:textId="77777777" w:rsidR="0038726B" w:rsidRDefault="0038726B">
      <w:pPr>
        <w:spacing w:after="160" w:line="278" w:lineRule="auto"/>
        <w:rPr>
          <w:ins w:id="180" w:author="Yuan Zhang" w:date="2025-10-02T12:02:00Z" w16du:dateUtc="2025-10-02T19:02:00Z"/>
          <w:b/>
          <w:bCs/>
        </w:rPr>
      </w:pPr>
      <w:ins w:id="181" w:author="Yuan Zhang" w:date="2025-10-02T12:02:00Z" w16du:dateUtc="2025-10-02T19:02:00Z">
        <w:r>
          <w:rPr>
            <w:b/>
            <w:bCs/>
          </w:rPr>
          <w:br w:type="page"/>
        </w:r>
      </w:ins>
    </w:p>
    <w:p w14:paraId="152FD644" w14:textId="7E263409" w:rsidR="00E5541C" w:rsidRPr="00661BE2" w:rsidRDefault="00E5541C" w:rsidP="00E5541C">
      <w:r w:rsidRPr="00661BE2">
        <w:rPr>
          <w:b/>
          <w:bCs/>
        </w:rPr>
        <w:lastRenderedPageBreak/>
        <w:t>Table 2. Brain-behavior relationships across populations</w:t>
      </w:r>
      <w:r w:rsidRPr="00661BE2">
        <w:t xml:space="preserve">. Relationships between brain features and behavioral measures in typically developing and clinical populations. Results show significant associations between </w:t>
      </w:r>
      <w:del w:id="182" w:author="Yuan Zhang" w:date="2025-10-02T12:03:00Z" w16du:dateUtc="2025-10-02T19:03:00Z">
        <w:r w:rsidRPr="00661BE2" w:rsidDel="00634A20">
          <w:delText>brain</w:delText>
        </w:r>
      </w:del>
      <w:proofErr w:type="spellStart"/>
      <w:ins w:id="183" w:author="Yuan Zhang" w:date="2025-10-02T12:03:00Z" w16du:dateUtc="2025-10-02T19:03:00Z">
        <w:r w:rsidR="00634A20">
          <w:t>xAI</w:t>
        </w:r>
      </w:ins>
      <w:proofErr w:type="spellEnd"/>
      <w:r w:rsidRPr="00661BE2">
        <w:t xml:space="preserve">-derived </w:t>
      </w:r>
      <w:ins w:id="184" w:author="Yuan Zhang" w:date="2025-10-02T12:03:00Z" w16du:dateUtc="2025-10-02T19:03:00Z">
        <w:r w:rsidR="00A63519">
          <w:t xml:space="preserve">brain </w:t>
        </w:r>
      </w:ins>
      <w:r w:rsidRPr="00661BE2">
        <w:t xml:space="preserve">features and </w:t>
      </w:r>
      <w:del w:id="185" w:author="Yuan Zhang" w:date="2025-10-02T12:04:00Z" w16du:dateUtc="2025-10-02T19:04:00Z">
        <w:r w:rsidRPr="00661BE2" w:rsidDel="00C543ED">
          <w:delText xml:space="preserve">various </w:delText>
        </w:r>
      </w:del>
      <w:ins w:id="186" w:author="Yuan Zhang" w:date="2025-10-02T12:04:00Z" w16du:dateUtc="2025-10-02T19:04:00Z">
        <w:r w:rsidR="00C543ED">
          <w:t>multiple</w:t>
        </w:r>
        <w:r w:rsidR="00C543ED" w:rsidRPr="00661BE2">
          <w:t xml:space="preserve"> </w:t>
        </w:r>
      </w:ins>
      <w:del w:id="187" w:author="Yuan Zhang" w:date="2025-10-06T14:26:00Z" w16du:dateUtc="2025-10-06T21:26:00Z">
        <w:r w:rsidRPr="00661BE2" w:rsidDel="00DC63A7">
          <w:delText xml:space="preserve">behavioral </w:delText>
        </w:r>
      </w:del>
      <w:ins w:id="188" w:author="Yuan Zhang" w:date="2025-10-06T14:26:00Z" w16du:dateUtc="2025-10-06T21:26:00Z">
        <w:r w:rsidR="00DC63A7">
          <w:t>clin</w:t>
        </w:r>
      </w:ins>
      <w:ins w:id="189" w:author="Harinarayana Mellacheruvu" w:date="2025-10-25T15:40:00Z" w16du:dateUtc="2025-10-25T22:40:00Z">
        <w:r w:rsidR="00CD1C6B">
          <w:t>i</w:t>
        </w:r>
      </w:ins>
      <w:ins w:id="190" w:author="Yuan Zhang" w:date="2025-10-06T14:26:00Z" w16du:dateUtc="2025-10-06T21:26:00Z">
        <w:r w:rsidR="00DC63A7">
          <w:t>cal</w:t>
        </w:r>
        <w:r w:rsidR="00DC63A7" w:rsidRPr="00661BE2">
          <w:t xml:space="preserve"> </w:t>
        </w:r>
      </w:ins>
      <w:r w:rsidRPr="00661BE2">
        <w:t xml:space="preserve">measures, including </w:t>
      </w:r>
      <w:ins w:id="191" w:author="Harinarayana Mellacheruvu" w:date="2025-10-25T15:40:00Z" w16du:dateUtc="2025-10-25T22:40:00Z">
        <w:r w:rsidR="00CD1C6B">
          <w:t>in</w:t>
        </w:r>
      </w:ins>
      <w:r w:rsidRPr="00661BE2">
        <w:t>attention,</w:t>
      </w:r>
      <w:ins w:id="192" w:author="Harinarayana Mellacheruvu" w:date="2025-10-25T15:40:00Z" w16du:dateUtc="2025-10-25T22:40:00Z">
        <w:r w:rsidR="00CD1C6B">
          <w:t xml:space="preserve"> hyperactivity,</w:t>
        </w:r>
      </w:ins>
      <w:del w:id="193" w:author="Harinarayana Mellacheruvu" w:date="2025-10-25T15:40:00Z" w16du:dateUtc="2025-10-25T22:40:00Z">
        <w:r w:rsidRPr="00661BE2" w:rsidDel="00CD1C6B">
          <w:delText xml:space="preserve"> </w:delText>
        </w:r>
        <w:commentRangeStart w:id="194"/>
        <w:r w:rsidRPr="000B37FD" w:rsidDel="00CD1C6B">
          <w:rPr>
            <w:strike/>
            <w:highlight w:val="yellow"/>
            <w:rPrChange w:id="195" w:author="Yuan Zhang" w:date="2025-10-06T14:27:00Z" w16du:dateUtc="2025-10-06T21:27:00Z">
              <w:rPr/>
            </w:rPrChange>
          </w:rPr>
          <w:delText>cognitive function</w:delText>
        </w:r>
        <w:commentRangeEnd w:id="194"/>
        <w:r w:rsidR="00853527" w:rsidRPr="000B37FD" w:rsidDel="00CD1C6B">
          <w:rPr>
            <w:rStyle w:val="CommentReference"/>
            <w:strike/>
            <w:rPrChange w:id="196" w:author="Yuan Zhang" w:date="2025-10-06T14:27:00Z" w16du:dateUtc="2025-10-06T21:27:00Z">
              <w:rPr>
                <w:rStyle w:val="CommentReference"/>
              </w:rPr>
            </w:rPrChange>
          </w:rPr>
          <w:commentReference w:id="194"/>
        </w:r>
        <w:r w:rsidRPr="000B37FD" w:rsidDel="00CD1C6B">
          <w:rPr>
            <w:strike/>
            <w:rPrChange w:id="197" w:author="Yuan Zhang" w:date="2025-10-06T14:27:00Z" w16du:dateUtc="2025-10-06T21:27:00Z">
              <w:rPr/>
            </w:rPrChange>
          </w:rPr>
          <w:delText>,</w:delText>
        </w:r>
      </w:del>
      <w:r w:rsidRPr="00661BE2">
        <w:t xml:space="preserve"> and </w:t>
      </w:r>
      <w:del w:id="198" w:author="Yuan Zhang" w:date="2025-10-06T14:27:00Z" w16du:dateUtc="2025-10-06T21:27:00Z">
        <w:r w:rsidRPr="00661BE2" w:rsidDel="00072A21">
          <w:delText xml:space="preserve">clinical </w:delText>
        </w:r>
      </w:del>
      <w:ins w:id="199" w:author="Yuan Zhang" w:date="2025-10-06T14:27:00Z" w16du:dateUtc="2025-10-06T21:27:00Z">
        <w:r w:rsidR="00072A21">
          <w:t>autism</w:t>
        </w:r>
        <w:r w:rsidR="00072A21" w:rsidRPr="00661BE2">
          <w:t xml:space="preserve"> </w:t>
        </w:r>
      </w:ins>
      <w:r w:rsidRPr="00661BE2">
        <w:t>symptom</w:t>
      </w:r>
      <w:ins w:id="200" w:author="Yuan Zhang" w:date="2025-10-02T12:05:00Z" w16du:dateUtc="2025-10-02T19:05:00Z">
        <w:r w:rsidR="00EC5EBF">
          <w:t xml:space="preserve"> severity</w:t>
        </w:r>
      </w:ins>
      <w:del w:id="201" w:author="Yuan Zhang" w:date="2025-10-02T12:05:00Z" w16du:dateUtc="2025-10-02T19:05:00Z">
        <w:r w:rsidRPr="00661BE2" w:rsidDel="00EC5EBF">
          <w:delText>s</w:delText>
        </w:r>
      </w:del>
      <w:r w:rsidRPr="00661BE2">
        <w:t xml:space="preserve">. </w:t>
      </w:r>
      <w:commentRangeStart w:id="202"/>
      <w:commentRangeStart w:id="203"/>
      <w:commentRangeStart w:id="204"/>
      <w:r w:rsidRPr="0092062A">
        <w:rPr>
          <w:highlight w:val="yellow"/>
          <w:rPrChange w:id="205" w:author="Yuan Zhang" w:date="2025-10-02T12:06:00Z" w16du:dateUtc="2025-10-02T19:06:00Z">
            <w:rPr/>
          </w:rPrChange>
        </w:rPr>
        <w:t>For typically developing individuals, relationships are expressed as spearman correlation values</w:t>
      </w:r>
      <w:ins w:id="206" w:author="Harinarayana Mellacheruvu" w:date="2025-10-27T12:03:00Z" w16du:dateUtc="2025-10-27T19:03:00Z">
        <w:r w:rsidR="007E1C06">
          <w:rPr>
            <w:highlight w:val="yellow"/>
          </w:rPr>
          <w:t xml:space="preserve"> between actual behavior score and predicted behavior</w:t>
        </w:r>
      </w:ins>
      <w:r w:rsidRPr="0092062A">
        <w:rPr>
          <w:highlight w:val="yellow"/>
          <w:rPrChange w:id="207" w:author="Yuan Zhang" w:date="2025-10-02T12:06:00Z" w16du:dateUtc="2025-10-02T19:06:00Z">
            <w:rPr/>
          </w:rPrChange>
        </w:rPr>
        <w:t xml:space="preserve"> from principal components regression models.</w:t>
      </w:r>
      <w:commentRangeEnd w:id="202"/>
      <w:r w:rsidR="00891781">
        <w:rPr>
          <w:rStyle w:val="CommentReference"/>
        </w:rPr>
        <w:commentReference w:id="202"/>
      </w:r>
      <w:commentRangeEnd w:id="203"/>
      <w:r w:rsidR="00A42DD3">
        <w:rPr>
          <w:rStyle w:val="CommentReference"/>
        </w:rPr>
        <w:commentReference w:id="203"/>
      </w:r>
      <w:commentRangeEnd w:id="204"/>
      <w:r w:rsidR="007E1C06">
        <w:rPr>
          <w:rStyle w:val="CommentReference"/>
        </w:rPr>
        <w:commentReference w:id="204"/>
      </w:r>
      <w:r w:rsidRPr="0092062A">
        <w:rPr>
          <w:highlight w:val="yellow"/>
          <w:rPrChange w:id="208" w:author="Yuan Zhang" w:date="2025-10-02T12:06:00Z" w16du:dateUtc="2025-10-02T19:06:00Z">
            <w:rPr/>
          </w:rPrChange>
        </w:rPr>
        <w:t xml:space="preserve"> For clinical populations (ADHD and ASD), </w:t>
      </w:r>
      <w:commentRangeStart w:id="209"/>
      <w:r w:rsidRPr="0092062A">
        <w:rPr>
          <w:highlight w:val="yellow"/>
          <w:rPrChange w:id="210" w:author="Yuan Zhang" w:date="2025-10-02T12:06:00Z" w16du:dateUtc="2025-10-02T19:06:00Z">
            <w:rPr/>
          </w:rPrChange>
        </w:rPr>
        <w:t>correlations (r) are reported between brain features and disorder-specific measures</w:t>
      </w:r>
      <w:commentRangeEnd w:id="209"/>
      <w:r w:rsidR="00891781">
        <w:rPr>
          <w:rStyle w:val="CommentReference"/>
        </w:rPr>
        <w:commentReference w:id="209"/>
      </w:r>
      <w:r w:rsidRPr="0092062A">
        <w:rPr>
          <w:highlight w:val="yellow"/>
          <w:rPrChange w:id="211" w:author="Yuan Zhang" w:date="2025-10-02T12:06:00Z" w16du:dateUtc="2025-10-02T19:06:00Z">
            <w:rPr/>
          </w:rPrChange>
        </w:rPr>
        <w:t>.</w:t>
      </w:r>
      <w:r w:rsidRPr="00661BE2">
        <w:t xml:space="preserve"> All reported relationships are </w:t>
      </w:r>
      <w:commentRangeStart w:id="212"/>
      <w:r w:rsidRPr="00661BE2">
        <w:t>statistically significant (</w:t>
      </w:r>
      <w:r w:rsidRPr="008C5CE9">
        <w:rPr>
          <w:i/>
          <w:iCs/>
          <w:rPrChange w:id="213" w:author="Yuan Zhang" w:date="2025-10-02T16:05:00Z" w16du:dateUtc="2025-10-02T23:05:00Z">
            <w:rPr/>
          </w:rPrChange>
        </w:rPr>
        <w:t>p</w:t>
      </w:r>
      <w:ins w:id="214" w:author="Yuan Zhang" w:date="2025-10-02T12:06:00Z" w16du:dateUtc="2025-10-02T19:06:00Z">
        <w:r w:rsidR="0092062A">
          <w:t xml:space="preserve"> </w:t>
        </w:r>
      </w:ins>
      <w:r w:rsidRPr="00661BE2">
        <w:t>&lt;</w:t>
      </w:r>
      <w:ins w:id="215" w:author="Yuan Zhang" w:date="2025-10-02T12:06:00Z" w16du:dateUtc="2025-10-02T19:06:00Z">
        <w:r w:rsidR="0092062A">
          <w:t xml:space="preserve"> </w:t>
        </w:r>
      </w:ins>
      <w:r w:rsidRPr="00661BE2">
        <w:t xml:space="preserve">0.05), </w:t>
      </w:r>
      <w:commentRangeEnd w:id="212"/>
      <w:r w:rsidR="008C5CE9">
        <w:rPr>
          <w:rStyle w:val="CommentReference"/>
        </w:rPr>
        <w:commentReference w:id="212"/>
      </w:r>
      <w:r w:rsidRPr="00661BE2">
        <w:t>demonstrating the clinical relevance of the identified brain features.</w:t>
      </w:r>
    </w:p>
    <w:p w14:paraId="529F4B21" w14:textId="5689F560" w:rsidR="00E5541C" w:rsidRPr="00661BE2" w:rsidRDefault="00E5541C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16" w:author="Yuan Zhang" w:date="2025-10-02T12:41:00Z" w16du:dateUtc="2025-10-02T19:41:00Z">
          <w:tblPr>
            <w:tblStyle w:val="TableGridLight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63"/>
        <w:gridCol w:w="1517"/>
        <w:gridCol w:w="2520"/>
        <w:gridCol w:w="1800"/>
        <w:gridCol w:w="1080"/>
        <w:tblGridChange w:id="217">
          <w:tblGrid>
            <w:gridCol w:w="1363"/>
            <w:gridCol w:w="1337"/>
            <w:gridCol w:w="180"/>
            <w:gridCol w:w="853"/>
            <w:gridCol w:w="1487"/>
            <w:gridCol w:w="180"/>
            <w:gridCol w:w="809"/>
            <w:gridCol w:w="811"/>
            <w:gridCol w:w="180"/>
            <w:gridCol w:w="752"/>
            <w:gridCol w:w="148"/>
            <w:gridCol w:w="180"/>
            <w:gridCol w:w="985"/>
          </w:tblGrid>
        </w:tblGridChange>
      </w:tblGrid>
      <w:tr w:rsidR="001A4EE9" w:rsidRPr="00661BE2" w14:paraId="6854935E" w14:textId="77777777" w:rsidTr="001A4EE9">
        <w:tc>
          <w:tcPr>
            <w:tcW w:w="136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18" w:author="Yuan Zhang" w:date="2025-10-02T12:41:00Z" w16du:dateUtc="2025-10-02T19:41:00Z">
              <w:tcPr>
                <w:tcW w:w="1363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5B48F53D" w14:textId="77777777" w:rsidR="00E5541C" w:rsidRPr="00661BE2" w:rsidRDefault="00E5541C" w:rsidP="00653AC0">
            <w:pPr>
              <w:rPr>
                <w:b/>
                <w:bCs/>
              </w:rPr>
            </w:pPr>
            <w:r w:rsidRPr="00661BE2">
              <w:rPr>
                <w:b/>
                <w:bCs/>
              </w:rPr>
              <w:t>Population</w:t>
            </w:r>
          </w:p>
        </w:tc>
        <w:tc>
          <w:tcPr>
            <w:tcW w:w="1517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19" w:author="Yuan Zhang" w:date="2025-10-02T12:41:00Z" w16du:dateUtc="2025-10-02T19:41:00Z">
              <w:tcPr>
                <w:tcW w:w="1337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18F518ED" w14:textId="77777777" w:rsidR="00E5541C" w:rsidRPr="00661BE2" w:rsidRDefault="00E5541C">
            <w:pPr>
              <w:rPr>
                <w:b/>
                <w:bCs/>
              </w:rPr>
              <w:pPrChange w:id="220" w:author="Yuan Zhang" w:date="2025-10-02T12:37:00Z" w16du:dateUtc="2025-10-02T19:37:00Z">
                <w:pPr>
                  <w:jc w:val="center"/>
                </w:pPr>
              </w:pPrChange>
            </w:pPr>
            <w:r w:rsidRPr="00661BE2">
              <w:rPr>
                <w:b/>
                <w:bCs/>
              </w:rPr>
              <w:t>Dataset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21" w:author="Yuan Zhang" w:date="2025-10-02T12:41:00Z" w16du:dateUtc="2025-10-02T19:41:00Z">
              <w:tcPr>
                <w:tcW w:w="2520" w:type="dxa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0DCA07EE" w14:textId="766B129F" w:rsidR="00E5541C" w:rsidRPr="00661BE2" w:rsidRDefault="00E5541C">
            <w:pPr>
              <w:rPr>
                <w:b/>
                <w:bCs/>
              </w:rPr>
              <w:pPrChange w:id="222" w:author="Yuan Zhang" w:date="2025-10-02T12:37:00Z" w16du:dateUtc="2025-10-02T19:37:00Z">
                <w:pPr>
                  <w:jc w:val="center"/>
                </w:pPr>
              </w:pPrChange>
            </w:pPr>
            <w:r w:rsidRPr="00661BE2">
              <w:rPr>
                <w:b/>
                <w:bCs/>
              </w:rPr>
              <w:t>Behavioral Measure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23" w:author="Yuan Zhang" w:date="2025-10-02T12:41:00Z" w16du:dateUtc="2025-10-02T19:41:00Z">
              <w:tcPr>
                <w:tcW w:w="2732" w:type="dxa"/>
                <w:gridSpan w:val="5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1A9EE20C" w14:textId="77777777" w:rsidR="00E5541C" w:rsidRPr="00661BE2" w:rsidRDefault="00E5541C">
            <w:pPr>
              <w:rPr>
                <w:b/>
                <w:bCs/>
              </w:rPr>
              <w:pPrChange w:id="224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Correlation (r)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25" w:author="Yuan Zhang" w:date="2025-10-02T12:41:00Z" w16du:dateUtc="2025-10-02T19:41:00Z">
              <w:tcPr>
                <w:tcW w:w="1313" w:type="dxa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5C529CC2" w14:textId="77777777" w:rsidR="00E5541C" w:rsidRPr="00661BE2" w:rsidRDefault="00E5541C">
            <w:pPr>
              <w:rPr>
                <w:b/>
                <w:bCs/>
              </w:rPr>
              <w:pPrChange w:id="226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rPr>
                <w:b/>
                <w:bCs/>
              </w:rPr>
              <w:t>p-value</w:t>
            </w:r>
          </w:p>
        </w:tc>
      </w:tr>
      <w:tr w:rsidR="001A4EE9" w:rsidRPr="00661BE2" w:rsidDel="00520531" w14:paraId="0A960DE9" w14:textId="2ED4436F" w:rsidTr="001A4EE9">
        <w:trPr>
          <w:del w:id="227" w:author="Yuan Zhang" w:date="2025-10-02T12:35:00Z"/>
        </w:trPr>
        <w:tc>
          <w:tcPr>
            <w:tcW w:w="136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28" w:author="Yuan Zhang" w:date="2025-10-02T12:41:00Z" w16du:dateUtc="2025-10-02T19:41:00Z">
              <w:tcPr>
                <w:tcW w:w="1363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0FA675A3" w14:textId="4B10C4A5" w:rsidR="00E5541C" w:rsidRPr="00661BE2" w:rsidDel="00520531" w:rsidRDefault="00E5541C" w:rsidP="006D6B7A">
            <w:pPr>
              <w:rPr>
                <w:del w:id="229" w:author="Yuan Zhang" w:date="2025-10-02T12:35:00Z" w16du:dateUtc="2025-10-02T19:35:00Z"/>
              </w:rPr>
            </w:pPr>
            <w:del w:id="230" w:author="Yuan Zhang" w:date="2025-10-02T12:35:00Z" w16du:dateUtc="2025-10-02T19:35:00Z">
              <w:r w:rsidRPr="00661BE2" w:rsidDel="00D009C8">
                <w:rPr>
                  <w:b/>
                  <w:bCs/>
                </w:rPr>
                <w:delText>Typically Developing</w:delText>
              </w:r>
            </w:del>
          </w:p>
        </w:tc>
        <w:tc>
          <w:tcPr>
            <w:tcW w:w="1517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31" w:author="Yuan Zhang" w:date="2025-10-02T12:41:00Z" w16du:dateUtc="2025-10-02T19:41:00Z">
              <w:tcPr>
                <w:tcW w:w="2370" w:type="dxa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FFBA4AF" w14:textId="5D54D989" w:rsidR="00E5541C" w:rsidRPr="00661BE2" w:rsidDel="00520531" w:rsidRDefault="00E5541C" w:rsidP="006D6B7A">
            <w:pPr>
              <w:rPr>
                <w:del w:id="232" w:author="Yuan Zhang" w:date="2025-10-02T12:35:00Z" w16du:dateUtc="2025-10-02T19:35:00Z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33" w:author="Yuan Zhang" w:date="2025-10-02T12:41:00Z" w16du:dateUtc="2025-10-02T19:41:00Z">
              <w:tcPr>
                <w:tcW w:w="0" w:type="auto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3E9CFCC" w14:textId="1B2A56AE" w:rsidR="00E5541C" w:rsidRPr="00661BE2" w:rsidDel="00520531" w:rsidRDefault="00E5541C" w:rsidP="006D6B7A">
            <w:pPr>
              <w:rPr>
                <w:del w:id="234" w:author="Yuan Zhang" w:date="2025-10-02T12:35:00Z" w16du:dateUtc="2025-10-02T19:35:00Z"/>
                <w:rPrChange w:id="235" w:author="Yuan Zhang" w:date="2025-10-02T11:56:00Z" w16du:dateUtc="2025-10-02T18:56:00Z">
                  <w:rPr>
                    <w:del w:id="236" w:author="Yuan Zhang" w:date="2025-10-02T12:35:00Z" w16du:dateUtc="2025-10-02T19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37" w:author="Yuan Zhang" w:date="2025-10-02T12:41:00Z" w16du:dateUtc="2025-10-02T19:41:00Z">
              <w:tcPr>
                <w:tcW w:w="0" w:type="auto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6BD5B978" w14:textId="424C18FE" w:rsidR="00E5541C" w:rsidRPr="00661BE2" w:rsidDel="00520531" w:rsidRDefault="00E5541C" w:rsidP="006D6B7A">
            <w:pPr>
              <w:rPr>
                <w:del w:id="238" w:author="Yuan Zhang" w:date="2025-10-02T12:35:00Z" w16du:dateUtc="2025-10-02T19:35:00Z"/>
                <w:rPrChange w:id="239" w:author="Yuan Zhang" w:date="2025-10-02T11:56:00Z" w16du:dateUtc="2025-10-02T18:56:00Z">
                  <w:rPr>
                    <w:del w:id="240" w:author="Yuan Zhang" w:date="2025-10-02T12:35:00Z" w16du:dateUtc="2025-10-02T19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241" w:author="Yuan Zhang" w:date="2025-10-02T12:41:00Z" w16du:dateUtc="2025-10-02T19:41:00Z">
              <w:tcPr>
                <w:tcW w:w="1313" w:type="dxa"/>
                <w:gridSpan w:val="3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0139343F" w14:textId="7C67A28F" w:rsidR="00E5541C" w:rsidRPr="00661BE2" w:rsidDel="00520531" w:rsidRDefault="00E5541C">
            <w:pPr>
              <w:rPr>
                <w:del w:id="242" w:author="Yuan Zhang" w:date="2025-10-02T12:35:00Z" w16du:dateUtc="2025-10-02T19:35:00Z"/>
                <w:rPrChange w:id="243" w:author="Yuan Zhang" w:date="2025-10-02T11:56:00Z" w16du:dateUtc="2025-10-02T18:56:00Z">
                  <w:rPr>
                    <w:del w:id="244" w:author="Yuan Zhang" w:date="2025-10-02T12:35:00Z" w16du:dateUtc="2025-10-02T19:35:00Z"/>
                    <w:sz w:val="20"/>
                    <w:szCs w:val="20"/>
                  </w:rPr>
                </w:rPrChange>
              </w:rPr>
              <w:pPrChange w:id="245" w:author="Yuan Zhang" w:date="2025-10-02T12:37:00Z" w16du:dateUtc="2025-10-02T19:37:00Z">
                <w:pPr>
                  <w:jc w:val="right"/>
                </w:pPr>
              </w:pPrChange>
            </w:pPr>
          </w:p>
        </w:tc>
      </w:tr>
      <w:tr w:rsidR="001A4EE9" w:rsidRPr="00661BE2" w14:paraId="5EB01FDE" w14:textId="77777777" w:rsidTr="001A4EE9">
        <w:trPr>
          <w:trPrChange w:id="246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 w:val="restart"/>
            <w:tcBorders>
              <w:top w:val="single" w:sz="12" w:space="0" w:color="auto"/>
            </w:tcBorders>
            <w:vAlign w:val="center"/>
            <w:hideMark/>
            <w:tcPrChange w:id="247" w:author="Yuan Zhang" w:date="2025-10-02T12:41:00Z" w16du:dateUtc="2025-10-02T19:41:00Z">
              <w:tcPr>
                <w:tcW w:w="1363" w:type="dxa"/>
                <w:vMerge w:val="restart"/>
                <w:tcBorders>
                  <w:top w:val="single" w:sz="12" w:space="0" w:color="auto"/>
                </w:tcBorders>
                <w:vAlign w:val="center"/>
                <w:hideMark/>
              </w:tcPr>
            </w:tcPrChange>
          </w:tcPr>
          <w:p w14:paraId="0F421912" w14:textId="0677FE8F" w:rsidR="002B6E8A" w:rsidRPr="009D293D" w:rsidDel="00247A19" w:rsidRDefault="0084205C" w:rsidP="006D6B7A">
            <w:pPr>
              <w:rPr>
                <w:del w:id="248" w:author="Yuan Zhang" w:date="2025-10-02T12:35:00Z" w16du:dateUtc="2025-10-02T19:35:00Z"/>
              </w:rPr>
            </w:pPr>
            <w:commentRangeStart w:id="249"/>
            <w:ins w:id="250" w:author="Yuan Zhang" w:date="2025-10-02T12:39:00Z" w16du:dateUtc="2025-10-02T19:39:00Z">
              <w:r>
                <w:t>TD</w:t>
              </w:r>
            </w:ins>
            <w:ins w:id="251" w:author="Yuan Zhang" w:date="2025-10-02T12:35:00Z" w16du:dateUtc="2025-10-02T19:35:00Z">
              <w:r w:rsidR="002B6E8A" w:rsidRPr="009D293D" w:rsidDel="007C6334">
                <w:t xml:space="preserve"> </w:t>
              </w:r>
            </w:ins>
            <w:del w:id="252" w:author="Yuan Zhang" w:date="2025-10-02T12:34:00Z" w16du:dateUtc="2025-10-02T19:34:00Z">
              <w:r w:rsidR="002B6E8A" w:rsidRPr="009D293D" w:rsidDel="007C6334">
                <w:delText>TD</w:delText>
              </w:r>
            </w:del>
          </w:p>
          <w:p w14:paraId="39A05FE4" w14:textId="75C88128" w:rsidR="002B6E8A" w:rsidRPr="009D293D" w:rsidRDefault="002B6E8A" w:rsidP="00653AC0">
            <w:del w:id="253" w:author="Yuan Zhang" w:date="2025-10-02T12:34:00Z" w16du:dateUtc="2025-10-02T19:34:00Z">
              <w:r w:rsidRPr="009D293D" w:rsidDel="007C6334">
                <w:delText>TD</w:delText>
              </w:r>
            </w:del>
          </w:p>
        </w:tc>
        <w:tc>
          <w:tcPr>
            <w:tcW w:w="1517" w:type="dxa"/>
            <w:vMerge w:val="restart"/>
            <w:tcBorders>
              <w:top w:val="single" w:sz="12" w:space="0" w:color="auto"/>
            </w:tcBorders>
            <w:vAlign w:val="center"/>
            <w:hideMark/>
            <w:tcPrChange w:id="254" w:author="Yuan Zhang" w:date="2025-10-02T12:41:00Z" w16du:dateUtc="2025-10-02T19:41:00Z">
              <w:tcPr>
                <w:tcW w:w="1517" w:type="dxa"/>
                <w:gridSpan w:val="2"/>
                <w:vMerge w:val="restart"/>
                <w:tcBorders>
                  <w:top w:val="single" w:sz="12" w:space="0" w:color="auto"/>
                </w:tcBorders>
                <w:vAlign w:val="center"/>
                <w:hideMark/>
              </w:tcPr>
            </w:tcPrChange>
          </w:tcPr>
          <w:p w14:paraId="530F65C1" w14:textId="77777777" w:rsidR="002B6E8A" w:rsidRPr="00661BE2" w:rsidDel="0084205C" w:rsidRDefault="002B6E8A" w:rsidP="00653AC0">
            <w:pPr>
              <w:rPr>
                <w:del w:id="255" w:author="Yuan Zhang" w:date="2025-10-02T12:39:00Z" w16du:dateUtc="2025-10-02T19:39:00Z"/>
              </w:rPr>
            </w:pPr>
            <w:r w:rsidRPr="00661BE2">
              <w:t>NKI-RS</w:t>
            </w:r>
          </w:p>
          <w:p w14:paraId="588B6E4E" w14:textId="10BF7E99" w:rsidR="002B6E8A" w:rsidRPr="00661BE2" w:rsidRDefault="002B6E8A" w:rsidP="00653AC0">
            <w:del w:id="256" w:author="Yuan Zhang" w:date="2025-10-02T12:36:00Z" w16du:dateUtc="2025-10-02T19:36:00Z">
              <w:r w:rsidRPr="00661BE2" w:rsidDel="002B6E8A">
                <w:delText>NKI-RS</w:delText>
              </w:r>
            </w:del>
            <w:commentRangeEnd w:id="249"/>
            <w:r w:rsidR="00D9093B">
              <w:rPr>
                <w:rStyle w:val="CommentReference"/>
              </w:rPr>
              <w:commentReference w:id="249"/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  <w:tcPrChange w:id="257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813789B" w14:textId="77777777" w:rsidR="002B6E8A" w:rsidRPr="00661BE2" w:rsidRDefault="002B6E8A" w:rsidP="00653AC0">
            <w:r w:rsidRPr="00661BE2">
              <w:t>Hyperactivity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  <w:tcPrChange w:id="258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E06BD15" w14:textId="77777777" w:rsidR="002B6E8A" w:rsidRPr="00661BE2" w:rsidRDefault="002B6E8A">
            <w:pPr>
              <w:pPrChange w:id="259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0.645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center"/>
            <w:hideMark/>
            <w:tcPrChange w:id="260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390A254" w14:textId="77777777" w:rsidR="002B6E8A" w:rsidRPr="00661BE2" w:rsidRDefault="002B6E8A">
            <w:pPr>
              <w:pPrChange w:id="261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31C5A38E" w14:textId="77777777" w:rsidTr="001A4EE9">
        <w:trPr>
          <w:trPrChange w:id="262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tcBorders>
              <w:bottom w:val="single" w:sz="4" w:space="0" w:color="auto"/>
            </w:tcBorders>
            <w:vAlign w:val="center"/>
            <w:hideMark/>
            <w:tcPrChange w:id="263" w:author="Yuan Zhang" w:date="2025-10-02T12:41:00Z" w16du:dateUtc="2025-10-02T19:41:00Z">
              <w:tcPr>
                <w:tcW w:w="1363" w:type="dxa"/>
                <w:vMerge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5C3800F" w14:textId="4ACF56CF" w:rsidR="002B6E8A" w:rsidRPr="009D293D" w:rsidRDefault="002B6E8A" w:rsidP="00653AC0"/>
        </w:tc>
        <w:tc>
          <w:tcPr>
            <w:tcW w:w="1517" w:type="dxa"/>
            <w:vMerge/>
            <w:tcBorders>
              <w:bottom w:val="single" w:sz="4" w:space="0" w:color="auto"/>
            </w:tcBorders>
            <w:vAlign w:val="center"/>
            <w:hideMark/>
            <w:tcPrChange w:id="264" w:author="Yuan Zhang" w:date="2025-10-02T12:41:00Z" w16du:dateUtc="2025-10-02T19:41:00Z">
              <w:tcPr>
                <w:tcW w:w="1517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8149551" w14:textId="1F747DEB" w:rsidR="002B6E8A" w:rsidRPr="00661BE2" w:rsidRDefault="002B6E8A" w:rsidP="00653AC0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65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8B12469" w14:textId="77777777" w:rsidR="002B6E8A" w:rsidRPr="00661BE2" w:rsidRDefault="002B6E8A" w:rsidP="00653AC0">
            <w:r w:rsidRPr="00661BE2">
              <w:t>Inattention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66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ECE9DC6" w14:textId="77777777" w:rsidR="002B6E8A" w:rsidRPr="00661BE2" w:rsidRDefault="002B6E8A">
            <w:pPr>
              <w:pPrChange w:id="267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0.669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68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47876F4C" w14:textId="77777777" w:rsidR="002B6E8A" w:rsidRPr="00661BE2" w:rsidRDefault="002B6E8A">
            <w:pPr>
              <w:pPrChange w:id="269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:rsidDel="00E41AC2" w14:paraId="56E5FADD" w14:textId="03F0F647" w:rsidTr="001A4EE9">
        <w:trPr>
          <w:del w:id="270" w:author="Yuan Zhang" w:date="2025-10-02T12:35:00Z"/>
        </w:trPr>
        <w:tc>
          <w:tcPr>
            <w:tcW w:w="13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71" w:author="Yuan Zhang" w:date="2025-10-02T12:41:00Z" w16du:dateUtc="2025-10-02T19:41:00Z">
              <w:tcPr>
                <w:tcW w:w="1363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6205C7A" w14:textId="4C30C79B" w:rsidR="00E5541C" w:rsidRPr="009D293D" w:rsidDel="00E41AC2" w:rsidRDefault="00E5541C" w:rsidP="006D6B7A">
            <w:pPr>
              <w:rPr>
                <w:del w:id="272" w:author="Yuan Zhang" w:date="2025-10-02T12:35:00Z" w16du:dateUtc="2025-10-02T19:35:00Z"/>
              </w:rPr>
            </w:pPr>
            <w:del w:id="273" w:author="Yuan Zhang" w:date="2025-10-02T12:35:00Z" w16du:dateUtc="2025-10-02T19:35:00Z">
              <w:r w:rsidRPr="009D293D" w:rsidDel="00727A5C">
                <w:rPr>
                  <w:rPrChange w:id="274" w:author="Yuan Zhang" w:date="2025-10-02T12:36:00Z" w16du:dateUtc="2025-10-02T19:36:00Z">
                    <w:rPr>
                      <w:b/>
                      <w:bCs/>
                    </w:rPr>
                  </w:rPrChange>
                </w:rPr>
                <w:delText>ADHD</w:delText>
              </w:r>
            </w:del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75" w:author="Yuan Zhang" w:date="2025-10-02T12:41:00Z" w16du:dateUtc="2025-10-02T19:41:00Z">
              <w:tcPr>
                <w:tcW w:w="1337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288584A" w14:textId="06666D76" w:rsidR="00E5541C" w:rsidRPr="00661BE2" w:rsidDel="00E41AC2" w:rsidRDefault="00E5541C" w:rsidP="006D6B7A">
            <w:pPr>
              <w:rPr>
                <w:del w:id="276" w:author="Yuan Zhang" w:date="2025-10-02T12:35:00Z" w16du:dateUtc="2025-10-02T19:35:00Z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77" w:author="Yuan Zhang" w:date="2025-10-02T12:41:00Z" w16du:dateUtc="2025-10-02T19:41:00Z">
              <w:tcPr>
                <w:tcW w:w="3509" w:type="dxa"/>
                <w:gridSpan w:val="5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3AFC98D" w14:textId="22820DC7" w:rsidR="00E5541C" w:rsidRPr="00661BE2" w:rsidDel="00E41AC2" w:rsidRDefault="00E5541C" w:rsidP="006D6B7A">
            <w:pPr>
              <w:rPr>
                <w:del w:id="278" w:author="Yuan Zhang" w:date="2025-10-02T12:35:00Z" w16du:dateUtc="2025-10-02T19:35:00Z"/>
                <w:rPrChange w:id="279" w:author="Yuan Zhang" w:date="2025-10-02T11:56:00Z" w16du:dateUtc="2025-10-02T18:56:00Z">
                  <w:rPr>
                    <w:del w:id="280" w:author="Yuan Zhang" w:date="2025-10-02T12:35:00Z" w16du:dateUtc="2025-10-02T19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81" w:author="Yuan Zhang" w:date="2025-10-02T12:41:00Z" w16du:dateUtc="2025-10-02T19:41:00Z">
              <w:tcPr>
                <w:tcW w:w="0" w:type="auto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9D408AD" w14:textId="725750D3" w:rsidR="00E5541C" w:rsidRPr="00661BE2" w:rsidDel="00E41AC2" w:rsidRDefault="00E5541C" w:rsidP="006D6B7A">
            <w:pPr>
              <w:rPr>
                <w:del w:id="282" w:author="Yuan Zhang" w:date="2025-10-02T12:35:00Z" w16du:dateUtc="2025-10-02T19:35:00Z"/>
                <w:rPrChange w:id="283" w:author="Yuan Zhang" w:date="2025-10-02T11:56:00Z" w16du:dateUtc="2025-10-02T18:56:00Z">
                  <w:rPr>
                    <w:del w:id="284" w:author="Yuan Zhang" w:date="2025-10-02T12:35:00Z" w16du:dateUtc="2025-10-02T19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285" w:author="Yuan Zhang" w:date="2025-10-02T12:41:00Z" w16du:dateUtc="2025-10-02T19:41:00Z">
              <w:tcPr>
                <w:tcW w:w="1313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65DC89E" w14:textId="1AC49E13" w:rsidR="00E5541C" w:rsidRPr="00661BE2" w:rsidDel="00E41AC2" w:rsidRDefault="00E5541C">
            <w:pPr>
              <w:rPr>
                <w:del w:id="286" w:author="Yuan Zhang" w:date="2025-10-02T12:35:00Z" w16du:dateUtc="2025-10-02T19:35:00Z"/>
                <w:rPrChange w:id="287" w:author="Yuan Zhang" w:date="2025-10-02T11:56:00Z" w16du:dateUtc="2025-10-02T18:56:00Z">
                  <w:rPr>
                    <w:del w:id="288" w:author="Yuan Zhang" w:date="2025-10-02T12:35:00Z" w16du:dateUtc="2025-10-02T19:35:00Z"/>
                    <w:sz w:val="20"/>
                    <w:szCs w:val="20"/>
                  </w:rPr>
                </w:rPrChange>
              </w:rPr>
              <w:pPrChange w:id="289" w:author="Yuan Zhang" w:date="2025-10-02T12:37:00Z" w16du:dateUtc="2025-10-02T19:37:00Z">
                <w:pPr>
                  <w:jc w:val="right"/>
                </w:pPr>
              </w:pPrChange>
            </w:pPr>
          </w:p>
        </w:tc>
      </w:tr>
      <w:tr w:rsidR="001A4EE9" w:rsidRPr="00661BE2" w14:paraId="43B7893D" w14:textId="77777777" w:rsidTr="001A4EE9">
        <w:trPr>
          <w:trPrChange w:id="290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 w:val="restart"/>
            <w:tcBorders>
              <w:top w:val="single" w:sz="4" w:space="0" w:color="auto"/>
            </w:tcBorders>
            <w:vAlign w:val="center"/>
            <w:tcPrChange w:id="291" w:author="Yuan Zhang" w:date="2025-10-02T12:41:00Z" w16du:dateUtc="2025-10-02T19:41:00Z">
              <w:tcPr>
                <w:tcW w:w="1363" w:type="dxa"/>
                <w:vMerge w:val="restar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672E3908" w14:textId="77777777" w:rsidR="00175FB2" w:rsidRPr="009D293D" w:rsidDel="00B56C64" w:rsidRDefault="00175FB2" w:rsidP="00653AC0">
            <w:pPr>
              <w:rPr>
                <w:del w:id="292" w:author="Yuan Zhang" w:date="2025-10-02T12:38:00Z" w16du:dateUtc="2025-10-02T19:38:00Z"/>
              </w:rPr>
            </w:pPr>
            <w:commentRangeStart w:id="293"/>
            <w:ins w:id="294" w:author="Yuan Zhang" w:date="2025-10-02T12:35:00Z" w16du:dateUtc="2025-10-02T19:35:00Z">
              <w:r w:rsidRPr="009D293D">
                <w:rPr>
                  <w:rPrChange w:id="295" w:author="Yuan Zhang" w:date="2025-10-02T12:36:00Z" w16du:dateUtc="2025-10-02T19:36:00Z">
                    <w:rPr>
                      <w:b/>
                      <w:bCs/>
                    </w:rPr>
                  </w:rPrChange>
                </w:rPr>
                <w:t>ADHD</w:t>
              </w:r>
            </w:ins>
            <w:commentRangeEnd w:id="293"/>
            <w:ins w:id="296" w:author="Yuan Zhang" w:date="2025-10-06T11:20:00Z" w16du:dateUtc="2025-10-06T18:20:00Z">
              <w:r w:rsidR="002E3E3D">
                <w:rPr>
                  <w:rStyle w:val="CommentReference"/>
                </w:rPr>
                <w:commentReference w:id="293"/>
              </w:r>
            </w:ins>
            <w:ins w:id="297" w:author="Yuan Zhang" w:date="2025-10-02T12:35:00Z" w16du:dateUtc="2025-10-02T19:35:00Z">
              <w:r w:rsidRPr="009D293D" w:rsidDel="007C6334">
                <w:t xml:space="preserve"> </w:t>
              </w:r>
            </w:ins>
            <w:del w:id="298" w:author="Yuan Zhang" w:date="2025-10-02T12:35:00Z" w16du:dateUtc="2025-10-02T19:35:00Z">
              <w:r w:rsidRPr="009D293D" w:rsidDel="007C6334">
                <w:delText>ADHD</w:delText>
              </w:r>
            </w:del>
          </w:p>
          <w:p w14:paraId="734ED154" w14:textId="77777777" w:rsidR="00175FB2" w:rsidRPr="009D293D" w:rsidDel="00B56C64" w:rsidRDefault="00175FB2" w:rsidP="00653AC0">
            <w:pPr>
              <w:rPr>
                <w:del w:id="299" w:author="Yuan Zhang" w:date="2025-10-02T12:38:00Z" w16du:dateUtc="2025-10-02T19:38:00Z"/>
              </w:rPr>
            </w:pPr>
            <w:del w:id="300" w:author="Yuan Zhang" w:date="2025-10-02T12:35:00Z" w16du:dateUtc="2025-10-02T19:35:00Z">
              <w:r w:rsidRPr="009D293D" w:rsidDel="007C6334">
                <w:delText>ADHD</w:delText>
              </w:r>
            </w:del>
          </w:p>
          <w:p w14:paraId="31C17329" w14:textId="77777777" w:rsidR="00175FB2" w:rsidRPr="009D293D" w:rsidRDefault="00175FB2" w:rsidP="00653AC0">
            <w:del w:id="301" w:author="Yuan Zhang" w:date="2025-10-02T12:35:00Z" w16du:dateUtc="2025-10-02T19:35:00Z">
              <w:r w:rsidRPr="009D293D" w:rsidDel="007C6334">
                <w:delText>ADHD</w:delText>
              </w:r>
            </w:del>
          </w:p>
          <w:p w14:paraId="4FD5C33B" w14:textId="656BB83F" w:rsidR="00175FB2" w:rsidRPr="009D293D" w:rsidRDefault="00175FB2" w:rsidP="00653AC0">
            <w:del w:id="302" w:author="Yuan Zhang" w:date="2025-10-02T12:35:00Z" w16du:dateUtc="2025-10-02T19:35:00Z">
              <w:r w:rsidRPr="009D293D" w:rsidDel="007C6334">
                <w:delText>ADHD</w:delText>
              </w:r>
            </w:del>
          </w:p>
        </w:tc>
        <w:tc>
          <w:tcPr>
            <w:tcW w:w="1517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303" w:author="Yuan Zhang" w:date="2025-10-02T12:41:00Z" w16du:dateUtc="2025-10-02T19:41:00Z">
              <w:tcPr>
                <w:tcW w:w="1517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1A343899" w14:textId="77777777" w:rsidR="00175FB2" w:rsidRPr="00661BE2" w:rsidDel="00B56C64" w:rsidRDefault="00175FB2" w:rsidP="00653AC0">
            <w:pPr>
              <w:rPr>
                <w:del w:id="304" w:author="Yuan Zhang" w:date="2025-10-02T12:39:00Z" w16du:dateUtc="2025-10-02T19:39:00Z"/>
              </w:rPr>
            </w:pPr>
            <w:r w:rsidRPr="00661BE2">
              <w:t>ADHD-200</w:t>
            </w:r>
          </w:p>
          <w:p w14:paraId="56AF8B32" w14:textId="5DAF86AB" w:rsidR="00175FB2" w:rsidRPr="00661BE2" w:rsidRDefault="00175FB2" w:rsidP="00653AC0">
            <w:del w:id="305" w:author="Yuan Zhang" w:date="2025-10-02T12:36:00Z" w16du:dateUtc="2025-10-02T19:36:00Z">
              <w:r w:rsidRPr="00661BE2" w:rsidDel="00921583">
                <w:delText>ADHD-200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06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277BD20F" w14:textId="77777777" w:rsidR="00175FB2" w:rsidRPr="00661BE2" w:rsidRDefault="00175FB2" w:rsidP="00653AC0">
            <w:r w:rsidRPr="00661BE2">
              <w:t>Hyperactivity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07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54365B92" w14:textId="0428024F" w:rsidR="00175FB2" w:rsidRPr="00661BE2" w:rsidRDefault="00175FB2">
            <w:pPr>
              <w:pPrChange w:id="308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0.397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09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4463CCE0" w14:textId="5E4F0155" w:rsidR="00175FB2" w:rsidRPr="00661BE2" w:rsidRDefault="00175FB2">
            <w:pPr>
              <w:pPrChange w:id="310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31144250" w14:textId="77777777" w:rsidTr="001A4EE9">
        <w:trPr>
          <w:trPrChange w:id="311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12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1BB8F942" w14:textId="431DBED1" w:rsidR="00175FB2" w:rsidRPr="009D293D" w:rsidRDefault="00175FB2" w:rsidP="00653AC0"/>
        </w:tc>
        <w:tc>
          <w:tcPr>
            <w:tcW w:w="1517" w:type="dxa"/>
            <w:vMerge/>
            <w:tcBorders>
              <w:bottom w:val="single" w:sz="4" w:space="0" w:color="auto"/>
            </w:tcBorders>
            <w:vAlign w:val="center"/>
            <w:tcPrChange w:id="313" w:author="Yuan Zhang" w:date="2025-10-02T12:41:00Z" w16du:dateUtc="2025-10-02T19:41:00Z">
              <w:tcPr>
                <w:tcW w:w="1517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223F155F" w14:textId="1FE11D78" w:rsidR="00175FB2" w:rsidRPr="00661BE2" w:rsidRDefault="00175FB2" w:rsidP="00653AC0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4" w:author="Yuan Zhang" w:date="2025-10-02T12:41:00Z" w16du:dateUtc="2025-10-02T19:41:00Z">
              <w:tcPr>
                <w:tcW w:w="2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6923A06C" w14:textId="4536E322" w:rsidR="00175FB2" w:rsidRPr="00661BE2" w:rsidRDefault="00175FB2" w:rsidP="00653AC0">
            <w:r w:rsidRPr="00661BE2">
              <w:t>Inattention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5" w:author="Yuan Zhang" w:date="2025-10-02T12:41:00Z" w16du:dateUtc="2025-10-02T19:41:00Z">
              <w:tcPr>
                <w:tcW w:w="1800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16CE30F2" w14:textId="7A4FE770" w:rsidR="00175FB2" w:rsidRPr="00661BE2" w:rsidRDefault="00175FB2">
            <w:pPr>
              <w:pPrChange w:id="316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0.392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317" w:author="Yuan Zhang" w:date="2025-10-02T12:41:00Z" w16du:dateUtc="2025-10-02T19:41:00Z">
              <w:tcPr>
                <w:tcW w:w="1080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F3861FE" w14:textId="51D6264D" w:rsidR="00175FB2" w:rsidRPr="00661BE2" w:rsidRDefault="00175FB2">
            <w:pPr>
              <w:pPrChange w:id="318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755F30C9" w14:textId="77777777" w:rsidTr="001A4EE9">
        <w:trPr>
          <w:trPrChange w:id="319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20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7318B728" w14:textId="3095446D" w:rsidR="00175FB2" w:rsidRPr="009D293D" w:rsidRDefault="00175FB2" w:rsidP="00653AC0"/>
        </w:tc>
        <w:tc>
          <w:tcPr>
            <w:tcW w:w="1517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321" w:author="Yuan Zhang" w:date="2025-10-02T12:41:00Z" w16du:dateUtc="2025-10-02T19:41:00Z">
              <w:tcPr>
                <w:tcW w:w="1517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687E7582" w14:textId="77777777" w:rsidR="00175FB2" w:rsidRPr="00661BE2" w:rsidDel="00B56C64" w:rsidRDefault="00175FB2" w:rsidP="00653AC0">
            <w:pPr>
              <w:rPr>
                <w:del w:id="322" w:author="Yuan Zhang" w:date="2025-10-02T12:39:00Z" w16du:dateUtc="2025-10-02T19:39:00Z"/>
              </w:rPr>
            </w:pPr>
            <w:r w:rsidRPr="00661BE2">
              <w:t>CMI-HBN</w:t>
            </w:r>
          </w:p>
          <w:p w14:paraId="16377D1C" w14:textId="566EE041" w:rsidR="00175FB2" w:rsidRPr="00661BE2" w:rsidRDefault="00175FB2" w:rsidP="00653AC0">
            <w:del w:id="323" w:author="Yuan Zhang" w:date="2025-10-02T12:36:00Z" w16du:dateUtc="2025-10-02T19:36:00Z">
              <w:r w:rsidRPr="00661BE2" w:rsidDel="00A4775C">
                <w:delText>CMI-HBN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4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69C74D26" w14:textId="77777777" w:rsidR="00175FB2" w:rsidRPr="00661BE2" w:rsidRDefault="00175FB2" w:rsidP="00653AC0">
            <w:r w:rsidRPr="00661BE2">
              <w:t>Hyperactivity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5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1DE78A91" w14:textId="24306A27" w:rsidR="00175FB2" w:rsidRPr="00661BE2" w:rsidRDefault="00175FB2">
            <w:pPr>
              <w:pPrChange w:id="326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0.391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27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56BB9565" w14:textId="322E0202" w:rsidR="00175FB2" w:rsidRPr="00661BE2" w:rsidRDefault="00175FB2">
            <w:pPr>
              <w:pPrChange w:id="328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4B3D6CD5" w14:textId="77777777" w:rsidTr="001A4EE9">
        <w:trPr>
          <w:trPrChange w:id="329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30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3BDA6EEF" w14:textId="1C3716CF" w:rsidR="00175FB2" w:rsidRPr="009D293D" w:rsidRDefault="00175FB2" w:rsidP="00653AC0"/>
        </w:tc>
        <w:tc>
          <w:tcPr>
            <w:tcW w:w="1517" w:type="dxa"/>
            <w:vMerge/>
            <w:vAlign w:val="center"/>
            <w:tcPrChange w:id="331" w:author="Yuan Zhang" w:date="2025-10-02T12:41:00Z" w16du:dateUtc="2025-10-02T19:41:00Z">
              <w:tcPr>
                <w:tcW w:w="1517" w:type="dxa"/>
                <w:gridSpan w:val="2"/>
                <w:vMerge/>
                <w:vAlign w:val="center"/>
              </w:tcPr>
            </w:tcPrChange>
          </w:tcPr>
          <w:p w14:paraId="45DE8FE1" w14:textId="77613D6D" w:rsidR="00175FB2" w:rsidRPr="00661BE2" w:rsidRDefault="00175FB2" w:rsidP="00653AC0"/>
        </w:tc>
        <w:tc>
          <w:tcPr>
            <w:tcW w:w="2520" w:type="dxa"/>
            <w:tcBorders>
              <w:top w:val="single" w:sz="4" w:space="0" w:color="auto"/>
            </w:tcBorders>
            <w:vAlign w:val="center"/>
            <w:tcPrChange w:id="332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06428867" w14:textId="563E09F9" w:rsidR="00175FB2" w:rsidRPr="00661BE2" w:rsidRDefault="00175FB2" w:rsidP="00653AC0">
            <w:r w:rsidRPr="00661BE2">
              <w:t>Inattention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  <w:tcPrChange w:id="333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41778CD8" w14:textId="36BDB18F" w:rsidR="00175FB2" w:rsidRPr="00661BE2" w:rsidRDefault="00175FB2">
            <w:pPr>
              <w:pPrChange w:id="334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0.411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  <w:tcPrChange w:id="335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22630181" w14:textId="5A6FC869" w:rsidR="00175FB2" w:rsidRPr="00661BE2" w:rsidRDefault="00175FB2">
            <w:pPr>
              <w:pPrChange w:id="336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:rsidDel="00D733EE" w14:paraId="383C0977" w14:textId="3F2363B7" w:rsidTr="001A4EE9">
        <w:trPr>
          <w:del w:id="337" w:author="Yuan Zhang" w:date="2025-10-02T12:36:00Z"/>
        </w:trPr>
        <w:tc>
          <w:tcPr>
            <w:tcW w:w="1363" w:type="dxa"/>
            <w:tcBorders>
              <w:bottom w:val="single" w:sz="4" w:space="0" w:color="auto"/>
            </w:tcBorders>
            <w:vAlign w:val="center"/>
            <w:hideMark/>
            <w:tcPrChange w:id="338" w:author="Yuan Zhang" w:date="2025-10-02T12:41:00Z" w16du:dateUtc="2025-10-02T19:41:00Z">
              <w:tcPr>
                <w:tcW w:w="1363" w:type="dxa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FDF7AD7" w14:textId="5D35CE6A" w:rsidR="00E5541C" w:rsidRPr="009D293D" w:rsidDel="00D733EE" w:rsidRDefault="00E5541C" w:rsidP="006D6B7A">
            <w:pPr>
              <w:rPr>
                <w:del w:id="339" w:author="Yuan Zhang" w:date="2025-10-02T12:36:00Z" w16du:dateUtc="2025-10-02T19:36:00Z"/>
              </w:rPr>
            </w:pPr>
            <w:del w:id="340" w:author="Yuan Zhang" w:date="2025-10-02T12:36:00Z" w16du:dateUtc="2025-10-02T19:36:00Z">
              <w:r w:rsidRPr="009D293D" w:rsidDel="00E41AC2">
                <w:rPr>
                  <w:rPrChange w:id="341" w:author="Yuan Zhang" w:date="2025-10-02T12:36:00Z" w16du:dateUtc="2025-10-02T19:36:00Z">
                    <w:rPr>
                      <w:b/>
                      <w:bCs/>
                    </w:rPr>
                  </w:rPrChange>
                </w:rPr>
                <w:delText>ASD</w:delText>
              </w:r>
            </w:del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  <w:hideMark/>
            <w:tcPrChange w:id="342" w:author="Yuan Zhang" w:date="2025-10-02T12:41:00Z" w16du:dateUtc="2025-10-02T19:41:00Z">
              <w:tcPr>
                <w:tcW w:w="1337" w:type="dxa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B7872A2" w14:textId="743C9138" w:rsidR="00E5541C" w:rsidRPr="00661BE2" w:rsidDel="00D733EE" w:rsidRDefault="00E5541C" w:rsidP="006D6B7A">
            <w:pPr>
              <w:rPr>
                <w:del w:id="343" w:author="Yuan Zhang" w:date="2025-10-02T12:36:00Z" w16du:dateUtc="2025-10-02T19:36:00Z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  <w:hideMark/>
            <w:tcPrChange w:id="344" w:author="Yuan Zhang" w:date="2025-10-02T12:41:00Z" w16du:dateUtc="2025-10-02T19:41:00Z">
              <w:tcPr>
                <w:tcW w:w="3509" w:type="dxa"/>
                <w:gridSpan w:val="5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6D2733C" w14:textId="529C13F1" w:rsidR="00E5541C" w:rsidRPr="00661BE2" w:rsidDel="00D733EE" w:rsidRDefault="00E5541C" w:rsidP="006D6B7A">
            <w:pPr>
              <w:rPr>
                <w:del w:id="345" w:author="Yuan Zhang" w:date="2025-10-02T12:36:00Z" w16du:dateUtc="2025-10-02T19:36:00Z"/>
                <w:rPrChange w:id="346" w:author="Yuan Zhang" w:date="2025-10-02T11:56:00Z" w16du:dateUtc="2025-10-02T18:56:00Z">
                  <w:rPr>
                    <w:del w:id="347" w:author="Yuan Zhang" w:date="2025-10-02T12:36:00Z" w16du:dateUtc="2025-10-02T19:3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  <w:hideMark/>
            <w:tcPrChange w:id="348" w:author="Yuan Zhang" w:date="2025-10-02T12:41:00Z" w16du:dateUtc="2025-10-02T19:41:00Z">
              <w:tcPr>
                <w:tcW w:w="0" w:type="auto"/>
                <w:gridSpan w:val="3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29BC275" w14:textId="48B5F578" w:rsidR="00E5541C" w:rsidRPr="00661BE2" w:rsidDel="00D733EE" w:rsidRDefault="00E5541C" w:rsidP="006D6B7A">
            <w:pPr>
              <w:rPr>
                <w:del w:id="349" w:author="Yuan Zhang" w:date="2025-10-02T12:36:00Z" w16du:dateUtc="2025-10-02T19:36:00Z"/>
                <w:rPrChange w:id="350" w:author="Yuan Zhang" w:date="2025-10-02T11:56:00Z" w16du:dateUtc="2025-10-02T18:56:00Z">
                  <w:rPr>
                    <w:del w:id="351" w:author="Yuan Zhang" w:date="2025-10-02T12:36:00Z" w16du:dateUtc="2025-10-02T19:3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  <w:tcPrChange w:id="352" w:author="Yuan Zhang" w:date="2025-10-02T12:41:00Z" w16du:dateUtc="2025-10-02T19:41:00Z">
              <w:tcPr>
                <w:tcW w:w="1313" w:type="dxa"/>
                <w:gridSpan w:val="3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C7FA725" w14:textId="0796CC2C" w:rsidR="00E5541C" w:rsidRPr="00661BE2" w:rsidDel="00D733EE" w:rsidRDefault="00E5541C">
            <w:pPr>
              <w:rPr>
                <w:del w:id="353" w:author="Yuan Zhang" w:date="2025-10-02T12:36:00Z" w16du:dateUtc="2025-10-02T19:36:00Z"/>
                <w:rPrChange w:id="354" w:author="Yuan Zhang" w:date="2025-10-02T11:56:00Z" w16du:dateUtc="2025-10-02T18:56:00Z">
                  <w:rPr>
                    <w:del w:id="355" w:author="Yuan Zhang" w:date="2025-10-02T12:36:00Z" w16du:dateUtc="2025-10-02T19:36:00Z"/>
                    <w:sz w:val="20"/>
                    <w:szCs w:val="20"/>
                  </w:rPr>
                </w:rPrChange>
              </w:rPr>
              <w:pPrChange w:id="356" w:author="Yuan Zhang" w:date="2025-10-02T12:37:00Z" w16du:dateUtc="2025-10-02T19:37:00Z">
                <w:pPr>
                  <w:jc w:val="right"/>
                </w:pPr>
              </w:pPrChange>
            </w:pPr>
          </w:p>
        </w:tc>
      </w:tr>
      <w:tr w:rsidR="001A4EE9" w:rsidRPr="00661BE2" w14:paraId="61E15DB3" w14:textId="77777777" w:rsidTr="001A4EE9">
        <w:trPr>
          <w:trPrChange w:id="357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 w:val="restart"/>
            <w:tcBorders>
              <w:top w:val="single" w:sz="4" w:space="0" w:color="auto"/>
            </w:tcBorders>
            <w:vAlign w:val="center"/>
            <w:tcPrChange w:id="358" w:author="Yuan Zhang" w:date="2025-10-02T12:41:00Z" w16du:dateUtc="2025-10-02T19:41:00Z">
              <w:tcPr>
                <w:tcW w:w="1363" w:type="dxa"/>
                <w:vMerge w:val="restar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7A66CC9" w14:textId="77777777" w:rsidR="00175FB2" w:rsidRPr="009D293D" w:rsidDel="00B56C64" w:rsidRDefault="00175FB2" w:rsidP="00653AC0">
            <w:pPr>
              <w:rPr>
                <w:del w:id="359" w:author="Yuan Zhang" w:date="2025-10-02T12:38:00Z" w16du:dateUtc="2025-10-02T19:38:00Z"/>
              </w:rPr>
            </w:pPr>
            <w:ins w:id="360" w:author="Yuan Zhang" w:date="2025-10-02T12:36:00Z" w16du:dateUtc="2025-10-02T19:36:00Z">
              <w:r w:rsidRPr="009D293D">
                <w:rPr>
                  <w:rPrChange w:id="361" w:author="Yuan Zhang" w:date="2025-10-02T12:36:00Z" w16du:dateUtc="2025-10-02T19:36:00Z">
                    <w:rPr>
                      <w:b/>
                      <w:bCs/>
                    </w:rPr>
                  </w:rPrChange>
                </w:rPr>
                <w:t>ASD</w:t>
              </w:r>
              <w:r w:rsidRPr="009D293D" w:rsidDel="007C6334">
                <w:t xml:space="preserve"> </w:t>
              </w:r>
            </w:ins>
            <w:del w:id="362" w:author="Yuan Zhang" w:date="2025-10-02T12:35:00Z" w16du:dateUtc="2025-10-02T19:35:00Z">
              <w:r w:rsidRPr="009D293D" w:rsidDel="007C6334">
                <w:delText>ASD</w:delText>
              </w:r>
            </w:del>
          </w:p>
          <w:p w14:paraId="66A81816" w14:textId="77777777" w:rsidR="00175FB2" w:rsidRPr="009D293D" w:rsidDel="00B56C64" w:rsidRDefault="00175FB2" w:rsidP="00653AC0">
            <w:pPr>
              <w:rPr>
                <w:del w:id="363" w:author="Yuan Zhang" w:date="2025-10-02T12:38:00Z" w16du:dateUtc="2025-10-02T19:38:00Z"/>
              </w:rPr>
            </w:pPr>
            <w:del w:id="364" w:author="Yuan Zhang" w:date="2025-10-02T12:35:00Z" w16du:dateUtc="2025-10-02T19:35:00Z">
              <w:r w:rsidRPr="009D293D" w:rsidDel="007C6334">
                <w:delText>ASD</w:delText>
              </w:r>
            </w:del>
          </w:p>
          <w:p w14:paraId="59B0DF41" w14:textId="77777777" w:rsidR="00175FB2" w:rsidRPr="009D293D" w:rsidDel="00B56C64" w:rsidRDefault="00175FB2" w:rsidP="00653AC0">
            <w:pPr>
              <w:rPr>
                <w:del w:id="365" w:author="Yuan Zhang" w:date="2025-10-02T12:38:00Z" w16du:dateUtc="2025-10-02T19:38:00Z"/>
              </w:rPr>
            </w:pPr>
            <w:del w:id="366" w:author="Yuan Zhang" w:date="2025-10-02T12:35:00Z" w16du:dateUtc="2025-10-02T19:35:00Z">
              <w:r w:rsidRPr="009D293D" w:rsidDel="007C6334">
                <w:delText>ASD</w:delText>
              </w:r>
            </w:del>
          </w:p>
          <w:p w14:paraId="7243EE99" w14:textId="7171A397" w:rsidR="00175FB2" w:rsidRPr="009D293D" w:rsidRDefault="00175FB2" w:rsidP="00653AC0">
            <w:del w:id="367" w:author="Yuan Zhang" w:date="2025-10-02T12:35:00Z" w16du:dateUtc="2025-10-02T19:35:00Z">
              <w:r w:rsidRPr="009D293D" w:rsidDel="007C6334">
                <w:delText>ASD</w:delText>
              </w:r>
            </w:del>
          </w:p>
        </w:tc>
        <w:tc>
          <w:tcPr>
            <w:tcW w:w="1517" w:type="dxa"/>
            <w:vMerge w:val="restart"/>
            <w:tcBorders>
              <w:top w:val="single" w:sz="4" w:space="0" w:color="auto"/>
            </w:tcBorders>
            <w:vAlign w:val="center"/>
            <w:hideMark/>
            <w:tcPrChange w:id="368" w:author="Yuan Zhang" w:date="2025-10-02T12:41:00Z" w16du:dateUtc="2025-10-02T19:41:00Z">
              <w:tcPr>
                <w:tcW w:w="1517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41C69AD9" w14:textId="77777777" w:rsidR="00175FB2" w:rsidRPr="00661BE2" w:rsidDel="00B56C64" w:rsidRDefault="00175FB2" w:rsidP="00653AC0">
            <w:pPr>
              <w:rPr>
                <w:del w:id="369" w:author="Yuan Zhang" w:date="2025-10-02T12:39:00Z" w16du:dateUtc="2025-10-02T19:39:00Z"/>
              </w:rPr>
            </w:pPr>
            <w:r w:rsidRPr="00661BE2">
              <w:t>ABIDE</w:t>
            </w:r>
          </w:p>
          <w:p w14:paraId="7B2F565D" w14:textId="77777777" w:rsidR="00175FB2" w:rsidRPr="00661BE2" w:rsidDel="00B56C64" w:rsidRDefault="00175FB2" w:rsidP="00653AC0">
            <w:pPr>
              <w:rPr>
                <w:del w:id="370" w:author="Yuan Zhang" w:date="2025-10-02T12:39:00Z" w16du:dateUtc="2025-10-02T19:39:00Z"/>
              </w:rPr>
            </w:pPr>
            <w:del w:id="371" w:author="Yuan Zhang" w:date="2025-10-02T12:36:00Z" w16du:dateUtc="2025-10-02T19:36:00Z">
              <w:r w:rsidRPr="00661BE2" w:rsidDel="00A4775C">
                <w:delText>ABIDE</w:delText>
              </w:r>
            </w:del>
          </w:p>
          <w:p w14:paraId="332551A7" w14:textId="62111E53" w:rsidR="00175FB2" w:rsidRPr="00661BE2" w:rsidRDefault="00175FB2" w:rsidP="00653AC0">
            <w:del w:id="372" w:author="Yuan Zhang" w:date="2025-10-02T12:36:00Z" w16du:dateUtc="2025-10-02T19:36:00Z">
              <w:r w:rsidRPr="00661BE2" w:rsidDel="00A4775C">
                <w:delText>ABIDE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73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9BA4710" w14:textId="77777777" w:rsidR="00175FB2" w:rsidRPr="00661BE2" w:rsidRDefault="00175FB2" w:rsidP="00653AC0">
            <w:r w:rsidRPr="00661BE2">
              <w:t>ADOS Total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74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A451105" w14:textId="03E9E285" w:rsidR="00175FB2" w:rsidRPr="00661BE2" w:rsidRDefault="00175FB2">
            <w:pPr>
              <w:pPrChange w:id="375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0.525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76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06AACF5A" w14:textId="1BAB39A5" w:rsidR="00175FB2" w:rsidRPr="00661BE2" w:rsidRDefault="00175FB2">
            <w:pPr>
              <w:pPrChange w:id="377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46A11628" w14:textId="77777777" w:rsidTr="001A4EE9">
        <w:trPr>
          <w:trPrChange w:id="378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79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1DD48A19" w14:textId="2978BAE3" w:rsidR="00175FB2" w:rsidRPr="00661BE2" w:rsidRDefault="00175FB2" w:rsidP="00653AC0"/>
        </w:tc>
        <w:tc>
          <w:tcPr>
            <w:tcW w:w="1517" w:type="dxa"/>
            <w:vMerge/>
            <w:vAlign w:val="center"/>
            <w:hideMark/>
            <w:tcPrChange w:id="380" w:author="Yuan Zhang" w:date="2025-10-02T12:41:00Z" w16du:dateUtc="2025-10-02T19:41:00Z">
              <w:tcPr>
                <w:tcW w:w="1517" w:type="dxa"/>
                <w:gridSpan w:val="2"/>
                <w:vMerge/>
                <w:vAlign w:val="center"/>
                <w:hideMark/>
              </w:tcPr>
            </w:tcPrChange>
          </w:tcPr>
          <w:p w14:paraId="7DC2B466" w14:textId="7A4B9CAD" w:rsidR="00175FB2" w:rsidRPr="00661BE2" w:rsidRDefault="00175FB2" w:rsidP="00653AC0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81" w:author="Yuan Zhang" w:date="2025-10-02T12:41:00Z" w16du:dateUtc="2025-10-02T19:41:00Z">
              <w:tcPr>
                <w:tcW w:w="234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18FACA9" w14:textId="77777777" w:rsidR="00175FB2" w:rsidRPr="00661BE2" w:rsidRDefault="00175FB2" w:rsidP="00653AC0">
            <w:r w:rsidRPr="00661BE2">
              <w:t>ADOS Social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82" w:author="Yuan Zhang" w:date="2025-10-02T12:41:00Z" w16du:dateUtc="2025-10-02T19:41:00Z">
              <w:tcPr>
                <w:tcW w:w="180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6FDF8FC1" w14:textId="62B4DF48" w:rsidR="00175FB2" w:rsidRPr="00661BE2" w:rsidRDefault="00175FB2">
            <w:pPr>
              <w:pPrChange w:id="383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0.490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84" w:author="Yuan Zhang" w:date="2025-10-02T12:41:00Z" w16du:dateUtc="2025-10-02T19:41:00Z">
              <w:tcPr>
                <w:tcW w:w="1080" w:type="dxa"/>
                <w:gridSpan w:val="3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6E9AE070" w14:textId="7B7CEB2D" w:rsidR="00175FB2" w:rsidRPr="00661BE2" w:rsidRDefault="00175FB2">
            <w:pPr>
              <w:pPrChange w:id="385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075FE2CF" w14:textId="77777777" w:rsidTr="001A4EE9">
        <w:trPr>
          <w:trPrChange w:id="386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vAlign w:val="center"/>
            <w:tcPrChange w:id="387" w:author="Yuan Zhang" w:date="2025-10-02T12:41:00Z" w16du:dateUtc="2025-10-02T19:41:00Z">
              <w:tcPr>
                <w:tcW w:w="1363" w:type="dxa"/>
                <w:vMerge/>
                <w:vAlign w:val="center"/>
              </w:tcPr>
            </w:tcPrChange>
          </w:tcPr>
          <w:p w14:paraId="2CDBE4E8" w14:textId="3B3C6428" w:rsidR="00175FB2" w:rsidRPr="00661BE2" w:rsidRDefault="00175FB2" w:rsidP="00653AC0"/>
        </w:tc>
        <w:tc>
          <w:tcPr>
            <w:tcW w:w="1517" w:type="dxa"/>
            <w:vMerge/>
            <w:tcBorders>
              <w:bottom w:val="single" w:sz="4" w:space="0" w:color="auto"/>
            </w:tcBorders>
            <w:vAlign w:val="center"/>
            <w:hideMark/>
            <w:tcPrChange w:id="388" w:author="Yuan Zhang" w:date="2025-10-02T12:41:00Z" w16du:dateUtc="2025-10-02T19:41:00Z">
              <w:tcPr>
                <w:tcW w:w="1517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AE97319" w14:textId="44DBEF82" w:rsidR="00175FB2" w:rsidRPr="00661BE2" w:rsidRDefault="00175FB2" w:rsidP="00653AC0"/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89" w:author="Yuan Zhang" w:date="2025-10-02T12:41:00Z" w16du:dateUtc="2025-10-02T19:41:00Z">
              <w:tcPr>
                <w:tcW w:w="2340" w:type="dxa"/>
                <w:gridSpan w:val="2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8F13F41" w14:textId="77777777" w:rsidR="00175FB2" w:rsidRPr="00661BE2" w:rsidRDefault="00175FB2" w:rsidP="00653AC0">
            <w:r w:rsidRPr="00661BE2">
              <w:t>ADOS Communication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90" w:author="Yuan Zhang" w:date="2025-10-02T12:41:00Z" w16du:dateUtc="2025-10-02T19:41:00Z">
              <w:tcPr>
                <w:tcW w:w="1800" w:type="dxa"/>
                <w:gridSpan w:val="3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A146ACC" w14:textId="6237988F" w:rsidR="00175FB2" w:rsidRPr="00661BE2" w:rsidRDefault="00175FB2">
            <w:pPr>
              <w:pPrChange w:id="391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0.529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392" w:author="Yuan Zhang" w:date="2025-10-02T12:41:00Z" w16du:dateUtc="2025-10-02T19:41:00Z">
              <w:tcPr>
                <w:tcW w:w="1080" w:type="dxa"/>
                <w:gridSpan w:val="3"/>
                <w:tcBorders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C51C0D8" w14:textId="6A7C3EFA" w:rsidR="00175FB2" w:rsidRPr="00661BE2" w:rsidRDefault="00175FB2">
            <w:pPr>
              <w:pPrChange w:id="393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&lt; 0.001</w:t>
            </w:r>
          </w:p>
        </w:tc>
      </w:tr>
      <w:tr w:rsidR="001A4EE9" w:rsidRPr="00661BE2" w14:paraId="5AA66B28" w14:textId="77777777" w:rsidTr="001A4EE9">
        <w:trPr>
          <w:trPrChange w:id="394" w:author="Yuan Zhang" w:date="2025-10-02T12:41:00Z" w16du:dateUtc="2025-10-02T19:41:00Z">
            <w:trPr>
              <w:gridAfter w:val="0"/>
            </w:trPr>
          </w:trPrChange>
        </w:trPr>
        <w:tc>
          <w:tcPr>
            <w:tcW w:w="1363" w:type="dxa"/>
            <w:vMerge/>
            <w:tcBorders>
              <w:bottom w:val="single" w:sz="12" w:space="0" w:color="auto"/>
            </w:tcBorders>
            <w:vAlign w:val="center"/>
            <w:tcPrChange w:id="395" w:author="Yuan Zhang" w:date="2025-10-02T12:41:00Z" w16du:dateUtc="2025-10-02T19:41:00Z">
              <w:tcPr>
                <w:tcW w:w="1363" w:type="dxa"/>
                <w:vMerge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0ECE7798" w14:textId="5B8E89D7" w:rsidR="005739A6" w:rsidRPr="00661BE2" w:rsidRDefault="005739A6" w:rsidP="00653AC0"/>
        </w:tc>
        <w:tc>
          <w:tcPr>
            <w:tcW w:w="1517" w:type="dxa"/>
            <w:tcBorders>
              <w:top w:val="single" w:sz="4" w:space="0" w:color="auto"/>
              <w:bottom w:val="single" w:sz="12" w:space="0" w:color="auto"/>
            </w:tcBorders>
            <w:vAlign w:val="center"/>
            <w:tcPrChange w:id="396" w:author="Yuan Zhang" w:date="2025-10-02T12:41:00Z" w16du:dateUtc="2025-10-02T19:41:00Z">
              <w:tcPr>
                <w:tcW w:w="1517" w:type="dxa"/>
                <w:gridSpan w:val="2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21CEAC2E" w14:textId="489E9287" w:rsidR="005739A6" w:rsidRPr="00661BE2" w:rsidRDefault="005739A6" w:rsidP="00653AC0">
            <w:r w:rsidRPr="00661BE2">
              <w:t>Stanford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  <w:vAlign w:val="center"/>
            <w:tcPrChange w:id="397" w:author="Yuan Zhang" w:date="2025-10-02T12:41:00Z" w16du:dateUtc="2025-10-02T19:41:00Z">
              <w:tcPr>
                <w:tcW w:w="2340" w:type="dxa"/>
                <w:gridSpan w:val="2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10B02FC3" w14:textId="4244A3B1" w:rsidR="005739A6" w:rsidRPr="00661BE2" w:rsidRDefault="005739A6" w:rsidP="00653AC0">
            <w:r w:rsidRPr="00661BE2">
              <w:t>SRS Total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12" w:space="0" w:color="auto"/>
            </w:tcBorders>
            <w:vAlign w:val="center"/>
            <w:tcPrChange w:id="398" w:author="Yuan Zhang" w:date="2025-10-02T12:41:00Z" w16du:dateUtc="2025-10-02T19:41:00Z">
              <w:tcPr>
                <w:tcW w:w="1800" w:type="dxa"/>
                <w:gridSpan w:val="3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52251784" w14:textId="2A094DD9" w:rsidR="005739A6" w:rsidRPr="00661BE2" w:rsidRDefault="005739A6">
            <w:pPr>
              <w:pPrChange w:id="399" w:author="Yuan Zhang" w:date="2025-10-02T12:37:00Z" w16du:dateUtc="2025-10-02T19:37:00Z">
                <w:pPr>
                  <w:jc w:val="right"/>
                </w:pPr>
              </w:pPrChange>
            </w:pPr>
            <w:r w:rsidRPr="00661BE2">
              <w:t>0.308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  <w:tcPrChange w:id="400" w:author="Yuan Zhang" w:date="2025-10-02T12:41:00Z" w16du:dateUtc="2025-10-02T19:41:00Z">
              <w:tcPr>
                <w:tcW w:w="1080" w:type="dxa"/>
                <w:gridSpan w:val="3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74040E53" w14:textId="4A20475A" w:rsidR="005739A6" w:rsidRPr="00661BE2" w:rsidRDefault="001A4EE9">
            <w:pPr>
              <w:pPrChange w:id="401" w:author="Yuan Zhang" w:date="2025-10-02T12:37:00Z" w16du:dateUtc="2025-10-02T19:37:00Z">
                <w:pPr>
                  <w:jc w:val="right"/>
                </w:pPr>
              </w:pPrChange>
            </w:pPr>
            <w:ins w:id="402" w:author="Yuan Zhang" w:date="2025-10-02T12:41:00Z" w16du:dateUtc="2025-10-02T19:41:00Z">
              <w:r>
                <w:t xml:space="preserve">= </w:t>
              </w:r>
            </w:ins>
            <w:r w:rsidR="005739A6" w:rsidRPr="00661BE2">
              <w:t>0.002</w:t>
            </w:r>
          </w:p>
        </w:tc>
      </w:tr>
    </w:tbl>
    <w:p w14:paraId="6730E86A" w14:textId="77777777" w:rsidR="00E5541C" w:rsidRPr="00661BE2" w:rsidDel="00CC47C2" w:rsidRDefault="00E5541C">
      <w:pPr>
        <w:rPr>
          <w:del w:id="403" w:author="Yuan Zhang" w:date="2025-10-02T12:41:00Z" w16du:dateUtc="2025-10-02T19:41:00Z"/>
        </w:rPr>
      </w:pPr>
    </w:p>
    <w:p w14:paraId="6739E63D" w14:textId="3342A1E1" w:rsidR="00F35FA9" w:rsidRPr="00661BE2" w:rsidRDefault="00F35FA9">
      <w:r w:rsidRPr="00661BE2">
        <w:t>TD = Typically Developing; ADOS = Autism Diagnostic Observation Schedule</w:t>
      </w:r>
    </w:p>
    <w:p w14:paraId="5DD90705" w14:textId="77777777" w:rsidR="0060473F" w:rsidRPr="00661BE2" w:rsidRDefault="0060473F"/>
    <w:p w14:paraId="15BFF9D2" w14:textId="77777777" w:rsidR="0060473F" w:rsidRPr="00661BE2" w:rsidRDefault="0060473F"/>
    <w:p w14:paraId="1D8EF7BB" w14:textId="77777777" w:rsidR="0060473F" w:rsidRPr="00661BE2" w:rsidRDefault="0060473F"/>
    <w:p w14:paraId="12E3F030" w14:textId="77777777" w:rsidR="0060473F" w:rsidRPr="00661BE2" w:rsidRDefault="0060473F"/>
    <w:p w14:paraId="11B85EA3" w14:textId="77777777" w:rsidR="0060473F" w:rsidRPr="00661BE2" w:rsidRDefault="0060473F"/>
    <w:p w14:paraId="24189FA3" w14:textId="77777777" w:rsidR="0060473F" w:rsidRPr="00661BE2" w:rsidRDefault="0060473F"/>
    <w:p w14:paraId="24463EFF" w14:textId="77777777" w:rsidR="0060473F" w:rsidRPr="00661BE2" w:rsidRDefault="0060473F"/>
    <w:p w14:paraId="24FF3149" w14:textId="77777777" w:rsidR="0060473F" w:rsidRPr="00661BE2" w:rsidRDefault="0060473F"/>
    <w:p w14:paraId="7AD5B227" w14:textId="77777777" w:rsidR="0060473F" w:rsidRPr="00661BE2" w:rsidRDefault="0060473F"/>
    <w:p w14:paraId="42F0F458" w14:textId="77777777" w:rsidR="0060473F" w:rsidRPr="00661BE2" w:rsidRDefault="0060473F"/>
    <w:p w14:paraId="4E288871" w14:textId="77777777" w:rsidR="0060473F" w:rsidRPr="00661BE2" w:rsidRDefault="0060473F"/>
    <w:p w14:paraId="2535D21F" w14:textId="77777777" w:rsidR="0060473F" w:rsidRPr="00661BE2" w:rsidRDefault="0060473F"/>
    <w:p w14:paraId="253F396B" w14:textId="77777777" w:rsidR="0060473F" w:rsidRPr="00661BE2" w:rsidRDefault="0060473F"/>
    <w:p w14:paraId="3060F8FF" w14:textId="77777777" w:rsidR="0060473F" w:rsidRPr="00661BE2" w:rsidRDefault="0060473F"/>
    <w:p w14:paraId="2D1B586C" w14:textId="77777777" w:rsidR="0060473F" w:rsidRPr="00661BE2" w:rsidRDefault="0060473F"/>
    <w:p w14:paraId="069B84FE" w14:textId="77777777" w:rsidR="0060473F" w:rsidRPr="00661BE2" w:rsidRDefault="0060473F"/>
    <w:p w14:paraId="012F5D08" w14:textId="77777777" w:rsidR="0060473F" w:rsidRPr="00661BE2" w:rsidRDefault="0060473F"/>
    <w:p w14:paraId="46FA21B9" w14:textId="77777777" w:rsidR="0060473F" w:rsidRPr="00661BE2" w:rsidRDefault="0060473F"/>
    <w:p w14:paraId="0503DF9E" w14:textId="77777777" w:rsidR="0060473F" w:rsidRPr="00661BE2" w:rsidRDefault="0060473F"/>
    <w:p w14:paraId="56678F45" w14:textId="77777777" w:rsidR="00A83900" w:rsidRDefault="00A83900">
      <w:pPr>
        <w:spacing w:after="160" w:line="278" w:lineRule="auto"/>
        <w:rPr>
          <w:ins w:id="404" w:author="Yuan Zhang" w:date="2025-10-02T12:41:00Z" w16du:dateUtc="2025-10-02T19:41:00Z"/>
          <w:b/>
          <w:bCs/>
        </w:rPr>
      </w:pPr>
      <w:ins w:id="405" w:author="Yuan Zhang" w:date="2025-10-02T12:41:00Z" w16du:dateUtc="2025-10-02T19:41:00Z">
        <w:r>
          <w:rPr>
            <w:b/>
            <w:bCs/>
          </w:rPr>
          <w:br w:type="page"/>
        </w:r>
      </w:ins>
    </w:p>
    <w:p w14:paraId="418EBDE6" w14:textId="71E4C628" w:rsidR="00CD1C6B" w:rsidRDefault="00CD1C6B">
      <w:pPr>
        <w:rPr>
          <w:ins w:id="406" w:author="Harinarayana Mellacheruvu" w:date="2025-10-25T15:40:00Z" w16du:dateUtc="2025-10-25T22:40:00Z"/>
          <w:b/>
          <w:bCs/>
        </w:rPr>
      </w:pPr>
      <w:ins w:id="407" w:author="Harinarayana Mellacheruvu" w:date="2025-10-25T15:41:00Z" w16du:dateUtc="2025-10-25T22:41:00Z">
        <w:r>
          <w:rPr>
            <w:b/>
            <w:bCs/>
          </w:rPr>
          <w:lastRenderedPageBreak/>
          <w:t xml:space="preserve">Table 3: </w:t>
        </w:r>
      </w:ins>
      <w:ins w:id="408" w:author="Harinarayana Mellacheruvu" w:date="2025-10-27T12:00:00Z" w16du:dateUtc="2025-10-27T19:00:00Z">
        <w:r w:rsidR="00540CB4">
          <w:rPr>
            <w:b/>
            <w:bCs/>
          </w:rPr>
          <w:t xml:space="preserve">Top 20% </w:t>
        </w:r>
      </w:ins>
      <w:ins w:id="409" w:author="Harinarayana Mellacheruvu" w:date="2025-10-25T15:41:00Z" w16du:dateUtc="2025-10-25T22:41:00Z">
        <w:r>
          <w:rPr>
            <w:b/>
            <w:bCs/>
          </w:rPr>
          <w:t>Shared regions</w:t>
        </w:r>
      </w:ins>
      <w:ins w:id="410" w:author="Harinarayana Mellacheruvu" w:date="2025-10-27T12:00:00Z" w16du:dateUtc="2025-10-27T19:00:00Z">
        <w:r w:rsidR="00540CB4">
          <w:rPr>
            <w:b/>
            <w:bCs/>
          </w:rPr>
          <w:t xml:space="preserve"> </w:t>
        </w:r>
      </w:ins>
      <w:ins w:id="411" w:author="Harinarayana Mellacheruvu" w:date="2025-10-25T15:41:00Z" w16du:dateUtc="2025-10-25T22:41:00Z">
        <w:r>
          <w:rPr>
            <w:b/>
            <w:bCs/>
          </w:rPr>
          <w:t>among TD cohorts</w:t>
        </w:r>
      </w:ins>
    </w:p>
    <w:p w14:paraId="4651E0B7" w14:textId="77777777" w:rsidR="00CD1C6B" w:rsidRPr="00CD1C6B" w:rsidRDefault="00CD1C6B">
      <w:pPr>
        <w:rPr>
          <w:ins w:id="412" w:author="Harinarayana Mellacheruvu" w:date="2025-10-25T15:40:00Z" w16du:dateUtc="2025-10-25T22:40:00Z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PrChange w:id="413" w:author="Harinarayana Mellacheruvu" w:date="2025-10-27T11:58:00Z" w16du:dateUtc="2025-10-27T18:58:00Z"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680"/>
        <w:gridCol w:w="2805"/>
        <w:gridCol w:w="1497"/>
        <w:gridCol w:w="857"/>
        <w:tblGridChange w:id="414">
          <w:tblGrid>
            <w:gridCol w:w="3"/>
            <w:gridCol w:w="1677"/>
            <w:gridCol w:w="3"/>
            <w:gridCol w:w="2802"/>
            <w:gridCol w:w="3"/>
            <w:gridCol w:w="1401"/>
            <w:gridCol w:w="93"/>
            <w:gridCol w:w="668"/>
            <w:gridCol w:w="189"/>
          </w:tblGrid>
        </w:tblGridChange>
      </w:tblGrid>
      <w:tr w:rsidR="00C600BC" w:rsidRPr="00C600BC" w14:paraId="2481A1A7" w14:textId="77777777" w:rsidTr="00C600BC">
        <w:trPr>
          <w:trHeight w:val="165"/>
          <w:ins w:id="415" w:author="Harinarayana Mellacheruvu" w:date="2025-10-27T11:58:00Z" w16du:dateUtc="2025-10-27T18:58:00Z"/>
          <w:trPrChange w:id="416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417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FE24754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18" w:author="Harinarayana Mellacheruvu" w:date="2025-10-27T11:58:00Z" w16du:dateUtc="2025-10-27T18:58:00Z"/>
              </w:rPr>
            </w:pPr>
            <w:ins w:id="419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420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Brain Regions</w:t>
              </w:r>
            </w:ins>
          </w:p>
        </w:tc>
        <w:tc>
          <w:tcPr>
            <w:tcW w:w="2805" w:type="dxa"/>
            <w:hideMark/>
            <w:tcPrChange w:id="421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6D73D4E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22" w:author="Harinarayana Mellacheruvu" w:date="2025-10-27T11:58:00Z" w16du:dateUtc="2025-10-27T18:58:00Z"/>
              </w:rPr>
            </w:pPr>
            <w:ins w:id="423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424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Subdivision</w:t>
              </w:r>
            </w:ins>
          </w:p>
        </w:tc>
        <w:tc>
          <w:tcPr>
            <w:tcW w:w="1230" w:type="dxa"/>
            <w:hideMark/>
            <w:tcPrChange w:id="425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A57A05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26" w:author="Harinarayana Mellacheruvu" w:date="2025-10-27T11:58:00Z" w16du:dateUtc="2025-10-27T18:58:00Z"/>
              </w:rPr>
            </w:pPr>
            <w:ins w:id="427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428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(ID) Region Label</w:t>
              </w:r>
            </w:ins>
          </w:p>
        </w:tc>
        <w:tc>
          <w:tcPr>
            <w:tcW w:w="435" w:type="dxa"/>
            <w:hideMark/>
            <w:tcPrChange w:id="429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EB0177B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30" w:author="Harinarayana Mellacheruvu" w:date="2025-10-27T11:58:00Z" w16du:dateUtc="2025-10-27T18:58:00Z"/>
              </w:rPr>
            </w:pPr>
            <w:ins w:id="431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432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Count</w:t>
              </w:r>
            </w:ins>
          </w:p>
        </w:tc>
      </w:tr>
      <w:tr w:rsidR="00C600BC" w:rsidRPr="00C600BC" w14:paraId="768E3765" w14:textId="77777777" w:rsidTr="00C600BC">
        <w:trPr>
          <w:trHeight w:val="180"/>
          <w:ins w:id="433" w:author="Harinarayana Mellacheruvu" w:date="2025-10-27T11:58:00Z" w16du:dateUtc="2025-10-27T18:58:00Z"/>
          <w:trPrChange w:id="434" w:author="Harinarayana Mellacheruvu" w:date="2025-10-27T11:58:00Z" w16du:dateUtc="2025-10-27T18:58:00Z">
            <w:trPr>
              <w:gridBefore w:val="1"/>
              <w:gridAfter w:val="0"/>
              <w:trHeight w:val="180"/>
            </w:trPr>
          </w:trPrChange>
        </w:trPr>
        <w:tc>
          <w:tcPr>
            <w:tcW w:w="1680" w:type="dxa"/>
            <w:hideMark/>
            <w:tcPrChange w:id="435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C234096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36" w:author="Harinarayana Mellacheruvu" w:date="2025-10-27T11:58:00Z" w16du:dateUtc="2025-10-27T18:58:00Z"/>
              </w:rPr>
            </w:pPr>
            <w:ins w:id="437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438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2805" w:type="dxa"/>
            <w:hideMark/>
            <w:tcPrChange w:id="439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F7187D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40" w:author="Harinarayana Mellacheruvu" w:date="2025-10-27T11:58:00Z" w16du:dateUtc="2025-10-27T18:58:00Z"/>
              </w:rPr>
            </w:pPr>
            <w:ins w:id="441" w:author="Harinarayana Mellacheruvu" w:date="2025-10-27T11:58:00Z" w16du:dateUtc="2025-10-27T18:58:00Z">
              <w:r w:rsidRPr="00C600BC">
                <w:rPr>
                  <w:color w:val="000000"/>
                  <w:rPrChange w:id="442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30" w:type="dxa"/>
            <w:hideMark/>
            <w:tcPrChange w:id="443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1744827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44" w:author="Harinarayana Mellacheruvu" w:date="2025-10-27T11:58:00Z" w16du:dateUtc="2025-10-27T18:58:00Z"/>
              </w:rPr>
            </w:pPr>
            <w:ins w:id="445" w:author="Harinarayana Mellacheruvu" w:date="2025-10-27T11:58:00Z" w16du:dateUtc="2025-10-27T18:58:00Z">
              <w:r w:rsidRPr="00C600BC">
                <w:rPr>
                  <w:color w:val="000000"/>
                  <w:rPrChange w:id="446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(112), PhG_R_6_2</w:t>
              </w:r>
            </w:ins>
          </w:p>
        </w:tc>
        <w:tc>
          <w:tcPr>
            <w:tcW w:w="435" w:type="dxa"/>
            <w:hideMark/>
            <w:tcPrChange w:id="447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500B0D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48" w:author="Harinarayana Mellacheruvu" w:date="2025-10-27T11:58:00Z" w16du:dateUtc="2025-10-27T18:58:00Z"/>
              </w:rPr>
            </w:pPr>
            <w:ins w:id="449" w:author="Harinarayana Mellacheruvu" w:date="2025-10-27T11:58:00Z" w16du:dateUtc="2025-10-27T18:58:00Z">
              <w:r w:rsidRPr="00C600BC">
                <w:rPr>
                  <w:color w:val="000000"/>
                  <w:rPrChange w:id="450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490</w:t>
              </w:r>
            </w:ins>
          </w:p>
        </w:tc>
      </w:tr>
      <w:tr w:rsidR="00C600BC" w:rsidRPr="00C600BC" w14:paraId="7193DDB7" w14:textId="77777777" w:rsidTr="00C600BC">
        <w:trPr>
          <w:trHeight w:val="165"/>
          <w:ins w:id="451" w:author="Harinarayana Mellacheruvu" w:date="2025-10-27T11:58:00Z" w16du:dateUtc="2025-10-27T18:58:00Z"/>
          <w:trPrChange w:id="452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453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8F01C78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54" w:author="Harinarayana Mellacheruvu" w:date="2025-10-27T11:58:00Z" w16du:dateUtc="2025-10-27T18:58:00Z"/>
              </w:rPr>
            </w:pPr>
            <w:ins w:id="455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456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2805" w:type="dxa"/>
            <w:hideMark/>
            <w:tcPrChange w:id="457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E810E5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58" w:author="Harinarayana Mellacheruvu" w:date="2025-10-27T11:58:00Z" w16du:dateUtc="2025-10-27T18:58:00Z"/>
              </w:rPr>
            </w:pPr>
            <w:ins w:id="459" w:author="Harinarayana Mellacheruvu" w:date="2025-10-27T11:58:00Z" w16du:dateUtc="2025-10-27T18:58:00Z">
              <w:r w:rsidRPr="00C600BC">
                <w:rPr>
                  <w:color w:val="000000"/>
                  <w:rPrChange w:id="460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Otha, occipital thalamus</w:t>
              </w:r>
            </w:ins>
          </w:p>
        </w:tc>
        <w:tc>
          <w:tcPr>
            <w:tcW w:w="1230" w:type="dxa"/>
            <w:hideMark/>
            <w:tcPrChange w:id="461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80F3AC0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62" w:author="Harinarayana Mellacheruvu" w:date="2025-10-27T11:58:00Z" w16du:dateUtc="2025-10-27T18:58:00Z"/>
              </w:rPr>
            </w:pPr>
            <w:ins w:id="463" w:author="Harinarayana Mellacheruvu" w:date="2025-10-27T11:58:00Z" w16du:dateUtc="2025-10-27T18:58:00Z">
              <w:r w:rsidRPr="00C600BC">
                <w:rPr>
                  <w:color w:val="000000"/>
                  <w:rPrChange w:id="464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(241), Tha_L_8_6</w:t>
              </w:r>
            </w:ins>
          </w:p>
        </w:tc>
        <w:tc>
          <w:tcPr>
            <w:tcW w:w="435" w:type="dxa"/>
            <w:hideMark/>
            <w:tcPrChange w:id="465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B4DC538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66" w:author="Harinarayana Mellacheruvu" w:date="2025-10-27T11:58:00Z" w16du:dateUtc="2025-10-27T18:58:00Z"/>
              </w:rPr>
            </w:pPr>
            <w:ins w:id="467" w:author="Harinarayana Mellacheruvu" w:date="2025-10-27T11:58:00Z" w16du:dateUtc="2025-10-27T18:58:00Z">
              <w:r w:rsidRPr="00C600BC">
                <w:rPr>
                  <w:color w:val="000000"/>
                  <w:rPrChange w:id="468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487</w:t>
              </w:r>
            </w:ins>
          </w:p>
        </w:tc>
      </w:tr>
      <w:tr w:rsidR="00C600BC" w:rsidRPr="00C600BC" w14:paraId="37B72303" w14:textId="77777777" w:rsidTr="00C600BC">
        <w:trPr>
          <w:trHeight w:val="165"/>
          <w:ins w:id="469" w:author="Harinarayana Mellacheruvu" w:date="2025-10-27T11:58:00Z" w16du:dateUtc="2025-10-27T18:58:00Z"/>
          <w:trPrChange w:id="470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471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0ADB6BB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72" w:author="Harinarayana Mellacheruvu" w:date="2025-10-27T11:58:00Z" w16du:dateUtc="2025-10-27T18:58:00Z"/>
              </w:rPr>
            </w:pPr>
            <w:ins w:id="473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474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2805" w:type="dxa"/>
            <w:hideMark/>
            <w:tcPrChange w:id="475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3480A83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76" w:author="Harinarayana Mellacheruvu" w:date="2025-10-27T11:58:00Z" w16du:dateUtc="2025-10-27T18:58:00Z"/>
              </w:rPr>
            </w:pPr>
            <w:ins w:id="477" w:author="Harinarayana Mellacheruvu" w:date="2025-10-27T11:58:00Z" w16du:dateUtc="2025-10-27T18:58:00Z">
              <w:r w:rsidRPr="00C600BC">
                <w:rPr>
                  <w:color w:val="000000"/>
                  <w:rPrChange w:id="478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A8vl, ventrolateral area 8</w:t>
              </w:r>
            </w:ins>
          </w:p>
        </w:tc>
        <w:tc>
          <w:tcPr>
            <w:tcW w:w="1230" w:type="dxa"/>
            <w:hideMark/>
            <w:tcPrChange w:id="479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DC8109D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80" w:author="Harinarayana Mellacheruvu" w:date="2025-10-27T11:58:00Z" w16du:dateUtc="2025-10-27T18:58:00Z"/>
              </w:rPr>
            </w:pPr>
            <w:ins w:id="481" w:author="Harinarayana Mellacheruvu" w:date="2025-10-27T11:58:00Z" w16du:dateUtc="2025-10-27T18:58:00Z">
              <w:r w:rsidRPr="00C600BC">
                <w:rPr>
                  <w:color w:val="000000"/>
                  <w:rPrChange w:id="482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(24), MFG_R_7_5</w:t>
              </w:r>
            </w:ins>
          </w:p>
        </w:tc>
        <w:tc>
          <w:tcPr>
            <w:tcW w:w="435" w:type="dxa"/>
            <w:hideMark/>
            <w:tcPrChange w:id="483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F324CC0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84" w:author="Harinarayana Mellacheruvu" w:date="2025-10-27T11:58:00Z" w16du:dateUtc="2025-10-27T18:58:00Z"/>
              </w:rPr>
            </w:pPr>
            <w:ins w:id="485" w:author="Harinarayana Mellacheruvu" w:date="2025-10-27T11:58:00Z" w16du:dateUtc="2025-10-27T18:58:00Z">
              <w:r w:rsidRPr="00C600BC">
                <w:rPr>
                  <w:color w:val="000000"/>
                  <w:rPrChange w:id="486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487</w:t>
              </w:r>
            </w:ins>
          </w:p>
        </w:tc>
      </w:tr>
      <w:tr w:rsidR="00C600BC" w:rsidRPr="00C600BC" w14:paraId="165D4A7D" w14:textId="77777777" w:rsidTr="00C600BC">
        <w:trPr>
          <w:trHeight w:val="165"/>
          <w:ins w:id="487" w:author="Harinarayana Mellacheruvu" w:date="2025-10-27T11:58:00Z" w16du:dateUtc="2025-10-27T18:58:00Z"/>
          <w:trPrChange w:id="488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489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7C70BF3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90" w:author="Harinarayana Mellacheruvu" w:date="2025-10-27T11:58:00Z" w16du:dateUtc="2025-10-27T18:58:00Z"/>
              </w:rPr>
            </w:pPr>
            <w:ins w:id="491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492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2805" w:type="dxa"/>
            <w:hideMark/>
            <w:tcPrChange w:id="493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A22254B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494" w:author="Harinarayana Mellacheruvu" w:date="2025-10-27T11:58:00Z" w16du:dateUtc="2025-10-27T18:58:00Z"/>
              </w:rPr>
            </w:pPr>
            <w:ins w:id="495" w:author="Harinarayana Mellacheruvu" w:date="2025-10-27T11:58:00Z" w16du:dateUtc="2025-10-27T18:58:00Z">
              <w:r w:rsidRPr="00C600BC">
                <w:rPr>
                  <w:color w:val="000000"/>
                  <w:rPrChange w:id="496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A5m, medial area 5(</w:t>
              </w:r>
              <w:proofErr w:type="spellStart"/>
              <w:r w:rsidRPr="00C600BC">
                <w:rPr>
                  <w:color w:val="000000"/>
                  <w:rPrChange w:id="497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PEm</w:t>
              </w:r>
              <w:proofErr w:type="spellEnd"/>
              <w:r w:rsidRPr="00C600BC">
                <w:rPr>
                  <w:color w:val="000000"/>
                  <w:rPrChange w:id="498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30" w:type="dxa"/>
            <w:hideMark/>
            <w:tcPrChange w:id="499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AFD9B0C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00" w:author="Harinarayana Mellacheruvu" w:date="2025-10-27T11:58:00Z" w16du:dateUtc="2025-10-27T18:58:00Z"/>
              </w:rPr>
            </w:pPr>
            <w:ins w:id="501" w:author="Harinarayana Mellacheruvu" w:date="2025-10-27T11:58:00Z" w16du:dateUtc="2025-10-27T18:58:00Z">
              <w:r w:rsidRPr="00C600BC">
                <w:rPr>
                  <w:color w:val="000000"/>
                  <w:rPrChange w:id="502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(149), Pcun_L_4_2</w:t>
              </w:r>
            </w:ins>
          </w:p>
        </w:tc>
        <w:tc>
          <w:tcPr>
            <w:tcW w:w="435" w:type="dxa"/>
            <w:hideMark/>
            <w:tcPrChange w:id="503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E31C4F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04" w:author="Harinarayana Mellacheruvu" w:date="2025-10-27T11:58:00Z" w16du:dateUtc="2025-10-27T18:58:00Z"/>
              </w:rPr>
            </w:pPr>
            <w:ins w:id="505" w:author="Harinarayana Mellacheruvu" w:date="2025-10-27T11:58:00Z" w16du:dateUtc="2025-10-27T18:58:00Z">
              <w:r w:rsidRPr="00C600BC">
                <w:rPr>
                  <w:color w:val="000000"/>
                  <w:rPrChange w:id="506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486</w:t>
              </w:r>
            </w:ins>
          </w:p>
        </w:tc>
      </w:tr>
      <w:tr w:rsidR="00C600BC" w:rsidRPr="00C600BC" w14:paraId="3D3906C2" w14:textId="77777777" w:rsidTr="00C600BC">
        <w:trPr>
          <w:trHeight w:val="165"/>
          <w:ins w:id="507" w:author="Harinarayana Mellacheruvu" w:date="2025-10-27T11:58:00Z" w16du:dateUtc="2025-10-27T18:58:00Z"/>
          <w:trPrChange w:id="508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509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3FF5755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10" w:author="Harinarayana Mellacheruvu" w:date="2025-10-27T11:58:00Z" w16du:dateUtc="2025-10-27T18:58:00Z"/>
              </w:rPr>
            </w:pPr>
            <w:ins w:id="511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512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2805" w:type="dxa"/>
            <w:hideMark/>
            <w:tcPrChange w:id="513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5C61B04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14" w:author="Harinarayana Mellacheruvu" w:date="2025-10-27T11:58:00Z" w16du:dateUtc="2025-10-27T18:58:00Z"/>
              </w:rPr>
            </w:pPr>
            <w:ins w:id="515" w:author="Harinarayana Mellacheruvu" w:date="2025-10-27T11:58:00Z" w16du:dateUtc="2025-10-27T18:58:00Z">
              <w:r w:rsidRPr="00C600BC">
                <w:rPr>
                  <w:color w:val="000000"/>
                  <w:rPrChange w:id="516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IFJ, inferior frontal junction</w:t>
              </w:r>
            </w:ins>
          </w:p>
        </w:tc>
        <w:tc>
          <w:tcPr>
            <w:tcW w:w="1230" w:type="dxa"/>
            <w:hideMark/>
            <w:tcPrChange w:id="517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C0738B3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18" w:author="Harinarayana Mellacheruvu" w:date="2025-10-27T11:58:00Z" w16du:dateUtc="2025-10-27T18:58:00Z"/>
              </w:rPr>
            </w:pPr>
            <w:ins w:id="519" w:author="Harinarayana Mellacheruvu" w:date="2025-10-27T11:58:00Z" w16du:dateUtc="2025-10-27T18:58:00Z">
              <w:r w:rsidRPr="00C600BC">
                <w:rPr>
                  <w:color w:val="000000"/>
                  <w:rPrChange w:id="520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(17), MFG_L_7_2</w:t>
              </w:r>
            </w:ins>
          </w:p>
        </w:tc>
        <w:tc>
          <w:tcPr>
            <w:tcW w:w="435" w:type="dxa"/>
            <w:hideMark/>
            <w:tcPrChange w:id="521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C171979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22" w:author="Harinarayana Mellacheruvu" w:date="2025-10-27T11:58:00Z" w16du:dateUtc="2025-10-27T18:58:00Z"/>
              </w:rPr>
            </w:pPr>
            <w:ins w:id="523" w:author="Harinarayana Mellacheruvu" w:date="2025-10-27T11:58:00Z" w16du:dateUtc="2025-10-27T18:58:00Z">
              <w:r w:rsidRPr="00C600BC">
                <w:rPr>
                  <w:color w:val="000000"/>
                  <w:rPrChange w:id="524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486</w:t>
              </w:r>
            </w:ins>
          </w:p>
        </w:tc>
      </w:tr>
      <w:tr w:rsidR="00C600BC" w:rsidRPr="00C600BC" w14:paraId="44A74C67" w14:textId="77777777" w:rsidTr="00C600BC">
        <w:trPr>
          <w:trHeight w:val="165"/>
          <w:ins w:id="525" w:author="Harinarayana Mellacheruvu" w:date="2025-10-27T11:58:00Z" w16du:dateUtc="2025-10-27T18:58:00Z"/>
          <w:trPrChange w:id="526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527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FC5051C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28" w:author="Harinarayana Mellacheruvu" w:date="2025-10-27T11:58:00Z" w16du:dateUtc="2025-10-27T18:58:00Z"/>
              </w:rPr>
            </w:pPr>
            <w:ins w:id="529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530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2805" w:type="dxa"/>
            <w:hideMark/>
            <w:tcPrChange w:id="531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461EBB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32" w:author="Harinarayana Mellacheruvu" w:date="2025-10-27T11:58:00Z" w16du:dateUtc="2025-10-27T18:58:00Z"/>
              </w:rPr>
            </w:pPr>
            <w:ins w:id="533" w:author="Harinarayana Mellacheruvu" w:date="2025-10-27T11:58:00Z" w16du:dateUtc="2025-10-27T18:58:00Z">
              <w:r w:rsidRPr="00C600BC">
                <w:rPr>
                  <w:color w:val="000000"/>
                  <w:rPrChange w:id="534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A4hf, area 4(head and face region)</w:t>
              </w:r>
            </w:ins>
          </w:p>
        </w:tc>
        <w:tc>
          <w:tcPr>
            <w:tcW w:w="1230" w:type="dxa"/>
            <w:hideMark/>
            <w:tcPrChange w:id="535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B9BF46A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36" w:author="Harinarayana Mellacheruvu" w:date="2025-10-27T11:58:00Z" w16du:dateUtc="2025-10-27T18:58:00Z"/>
              </w:rPr>
            </w:pPr>
            <w:ins w:id="537" w:author="Harinarayana Mellacheruvu" w:date="2025-10-27T11:58:00Z" w16du:dateUtc="2025-10-27T18:58:00Z">
              <w:r w:rsidRPr="00C600BC">
                <w:rPr>
                  <w:color w:val="000000"/>
                  <w:rPrChange w:id="538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(54), PrG_R_6_1</w:t>
              </w:r>
            </w:ins>
          </w:p>
        </w:tc>
        <w:tc>
          <w:tcPr>
            <w:tcW w:w="435" w:type="dxa"/>
            <w:hideMark/>
            <w:tcPrChange w:id="539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8FC5DCD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40" w:author="Harinarayana Mellacheruvu" w:date="2025-10-27T11:58:00Z" w16du:dateUtc="2025-10-27T18:58:00Z"/>
              </w:rPr>
            </w:pPr>
            <w:ins w:id="541" w:author="Harinarayana Mellacheruvu" w:date="2025-10-27T11:58:00Z" w16du:dateUtc="2025-10-27T18:58:00Z">
              <w:r w:rsidRPr="00C600BC">
                <w:rPr>
                  <w:color w:val="000000"/>
                  <w:rPrChange w:id="542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478</w:t>
              </w:r>
            </w:ins>
          </w:p>
        </w:tc>
      </w:tr>
      <w:tr w:rsidR="00C600BC" w:rsidRPr="00C600BC" w14:paraId="6C3C3BAF" w14:textId="77777777" w:rsidTr="00C600BC">
        <w:trPr>
          <w:trHeight w:val="165"/>
          <w:ins w:id="543" w:author="Harinarayana Mellacheruvu" w:date="2025-10-27T11:58:00Z" w16du:dateUtc="2025-10-27T18:58:00Z"/>
          <w:trPrChange w:id="544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545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12AD778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46" w:author="Harinarayana Mellacheruvu" w:date="2025-10-27T11:58:00Z" w16du:dateUtc="2025-10-27T18:58:00Z"/>
              </w:rPr>
            </w:pPr>
            <w:ins w:id="547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548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2805" w:type="dxa"/>
            <w:hideMark/>
            <w:tcPrChange w:id="549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398FE7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50" w:author="Harinarayana Mellacheruvu" w:date="2025-10-27T11:58:00Z" w16du:dateUtc="2025-10-27T18:58:00Z"/>
              </w:rPr>
            </w:pPr>
            <w:ins w:id="551" w:author="Harinarayana Mellacheruvu" w:date="2025-10-27T11:58:00Z" w16du:dateUtc="2025-10-27T18:58:00Z">
              <w:r w:rsidRPr="00C600BC">
                <w:rPr>
                  <w:color w:val="000000"/>
                  <w:rPrChange w:id="552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A37vm, ventromedial area37</w:t>
              </w:r>
            </w:ins>
          </w:p>
        </w:tc>
        <w:tc>
          <w:tcPr>
            <w:tcW w:w="1230" w:type="dxa"/>
            <w:hideMark/>
            <w:tcPrChange w:id="553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F662BC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54" w:author="Harinarayana Mellacheruvu" w:date="2025-10-27T11:58:00Z" w16du:dateUtc="2025-10-27T18:58:00Z"/>
              </w:rPr>
            </w:pPr>
            <w:ins w:id="555" w:author="Harinarayana Mellacheruvu" w:date="2025-10-27T11:58:00Z" w16du:dateUtc="2025-10-27T18:58:00Z">
              <w:r w:rsidRPr="00C600BC">
                <w:rPr>
                  <w:color w:val="000000"/>
                  <w:rPrChange w:id="556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(92), ITG_R_7_2</w:t>
              </w:r>
            </w:ins>
          </w:p>
        </w:tc>
        <w:tc>
          <w:tcPr>
            <w:tcW w:w="435" w:type="dxa"/>
            <w:hideMark/>
            <w:tcPrChange w:id="557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DABA094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58" w:author="Harinarayana Mellacheruvu" w:date="2025-10-27T11:58:00Z" w16du:dateUtc="2025-10-27T18:58:00Z"/>
              </w:rPr>
            </w:pPr>
            <w:ins w:id="559" w:author="Harinarayana Mellacheruvu" w:date="2025-10-27T11:58:00Z" w16du:dateUtc="2025-10-27T18:58:00Z">
              <w:r w:rsidRPr="00C600BC">
                <w:rPr>
                  <w:color w:val="000000"/>
                  <w:rPrChange w:id="560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474</w:t>
              </w:r>
            </w:ins>
          </w:p>
        </w:tc>
      </w:tr>
      <w:tr w:rsidR="00C600BC" w:rsidRPr="00C600BC" w14:paraId="5977A5FF" w14:textId="77777777" w:rsidTr="00C600BC">
        <w:trPr>
          <w:trHeight w:val="165"/>
          <w:ins w:id="561" w:author="Harinarayana Mellacheruvu" w:date="2025-10-27T11:58:00Z" w16du:dateUtc="2025-10-27T18:58:00Z"/>
          <w:trPrChange w:id="562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563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DCA9465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64" w:author="Harinarayana Mellacheruvu" w:date="2025-10-27T11:58:00Z" w16du:dateUtc="2025-10-27T18:58:00Z"/>
              </w:rPr>
            </w:pPr>
            <w:ins w:id="565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566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2805" w:type="dxa"/>
            <w:hideMark/>
            <w:tcPrChange w:id="567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FABCF37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68" w:author="Harinarayana Mellacheruvu" w:date="2025-10-27T11:58:00Z" w16du:dateUtc="2025-10-27T18:58:00Z"/>
              </w:rPr>
            </w:pPr>
            <w:proofErr w:type="spellStart"/>
            <w:ins w:id="569" w:author="Harinarayana Mellacheruvu" w:date="2025-10-27T11:58:00Z" w16du:dateUtc="2025-10-27T18:58:00Z">
              <w:r w:rsidRPr="00C600BC">
                <w:rPr>
                  <w:color w:val="000000"/>
                  <w:rPrChange w:id="570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dCa</w:t>
              </w:r>
              <w:proofErr w:type="spellEnd"/>
              <w:r w:rsidRPr="00C600BC">
                <w:rPr>
                  <w:color w:val="000000"/>
                  <w:rPrChange w:id="571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dorsal caudate</w:t>
              </w:r>
            </w:ins>
          </w:p>
        </w:tc>
        <w:tc>
          <w:tcPr>
            <w:tcW w:w="1230" w:type="dxa"/>
            <w:hideMark/>
            <w:tcPrChange w:id="572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D3959BB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73" w:author="Harinarayana Mellacheruvu" w:date="2025-10-27T11:58:00Z" w16du:dateUtc="2025-10-27T18:58:00Z"/>
              </w:rPr>
            </w:pPr>
            <w:ins w:id="574" w:author="Harinarayana Mellacheruvu" w:date="2025-10-27T11:58:00Z" w16du:dateUtc="2025-10-27T18:58:00Z">
              <w:r w:rsidRPr="00C600BC">
                <w:rPr>
                  <w:color w:val="000000"/>
                  <w:rPrChange w:id="575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(227), Str_L_6_5</w:t>
              </w:r>
            </w:ins>
          </w:p>
        </w:tc>
        <w:tc>
          <w:tcPr>
            <w:tcW w:w="435" w:type="dxa"/>
            <w:hideMark/>
            <w:tcPrChange w:id="576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C343239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77" w:author="Harinarayana Mellacheruvu" w:date="2025-10-27T11:58:00Z" w16du:dateUtc="2025-10-27T18:58:00Z"/>
              </w:rPr>
            </w:pPr>
            <w:ins w:id="578" w:author="Harinarayana Mellacheruvu" w:date="2025-10-27T11:58:00Z" w16du:dateUtc="2025-10-27T18:58:00Z">
              <w:r w:rsidRPr="00C600BC">
                <w:rPr>
                  <w:color w:val="000000"/>
                  <w:rPrChange w:id="579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472</w:t>
              </w:r>
            </w:ins>
          </w:p>
        </w:tc>
      </w:tr>
      <w:tr w:rsidR="00C600BC" w:rsidRPr="00C600BC" w14:paraId="71E98A54" w14:textId="77777777" w:rsidTr="00C600BC">
        <w:trPr>
          <w:trHeight w:val="165"/>
          <w:ins w:id="580" w:author="Harinarayana Mellacheruvu" w:date="2025-10-27T11:58:00Z" w16du:dateUtc="2025-10-27T18:58:00Z"/>
          <w:trPrChange w:id="581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582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E281A0D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83" w:author="Harinarayana Mellacheruvu" w:date="2025-10-27T11:58:00Z" w16du:dateUtc="2025-10-27T18:58:00Z"/>
              </w:rPr>
            </w:pPr>
            <w:ins w:id="584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585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2805" w:type="dxa"/>
            <w:hideMark/>
            <w:tcPrChange w:id="586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37C4C93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87" w:author="Harinarayana Mellacheruvu" w:date="2025-10-27T11:58:00Z" w16du:dateUtc="2025-10-27T18:58:00Z"/>
              </w:rPr>
            </w:pPr>
            <w:ins w:id="588" w:author="Harinarayana Mellacheruvu" w:date="2025-10-27T11:58:00Z" w16du:dateUtc="2025-10-27T18:58:00Z">
              <w:r w:rsidRPr="00C600BC">
                <w:rPr>
                  <w:color w:val="000000"/>
                  <w:rPrChange w:id="589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IFS, inferior frontal sulcus</w:t>
              </w:r>
            </w:ins>
          </w:p>
        </w:tc>
        <w:tc>
          <w:tcPr>
            <w:tcW w:w="1230" w:type="dxa"/>
            <w:hideMark/>
            <w:tcPrChange w:id="590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29273CE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91" w:author="Harinarayana Mellacheruvu" w:date="2025-10-27T11:58:00Z" w16du:dateUtc="2025-10-27T18:58:00Z"/>
              </w:rPr>
            </w:pPr>
            <w:ins w:id="592" w:author="Harinarayana Mellacheruvu" w:date="2025-10-27T11:58:00Z" w16du:dateUtc="2025-10-27T18:58:00Z">
              <w:r w:rsidRPr="00C600BC">
                <w:rPr>
                  <w:color w:val="000000"/>
                  <w:rPrChange w:id="593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(32), IFG_R_6_2</w:t>
              </w:r>
            </w:ins>
          </w:p>
        </w:tc>
        <w:tc>
          <w:tcPr>
            <w:tcW w:w="435" w:type="dxa"/>
            <w:hideMark/>
            <w:tcPrChange w:id="594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771557E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595" w:author="Harinarayana Mellacheruvu" w:date="2025-10-27T11:58:00Z" w16du:dateUtc="2025-10-27T18:58:00Z"/>
              </w:rPr>
            </w:pPr>
            <w:ins w:id="596" w:author="Harinarayana Mellacheruvu" w:date="2025-10-27T11:58:00Z" w16du:dateUtc="2025-10-27T18:58:00Z">
              <w:r w:rsidRPr="00C600BC">
                <w:rPr>
                  <w:color w:val="000000"/>
                  <w:rPrChange w:id="597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468</w:t>
              </w:r>
            </w:ins>
          </w:p>
        </w:tc>
      </w:tr>
      <w:tr w:rsidR="00C600BC" w:rsidRPr="00C600BC" w14:paraId="2FE3792F" w14:textId="77777777" w:rsidTr="00C600BC">
        <w:trPr>
          <w:trHeight w:val="165"/>
          <w:ins w:id="598" w:author="Harinarayana Mellacheruvu" w:date="2025-10-27T11:58:00Z" w16du:dateUtc="2025-10-27T18:58:00Z"/>
          <w:trPrChange w:id="599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600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76CA444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01" w:author="Harinarayana Mellacheruvu" w:date="2025-10-27T11:58:00Z" w16du:dateUtc="2025-10-27T18:58:00Z"/>
              </w:rPr>
            </w:pPr>
            <w:ins w:id="602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603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2805" w:type="dxa"/>
            <w:hideMark/>
            <w:tcPrChange w:id="604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DE67FD3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05" w:author="Harinarayana Mellacheruvu" w:date="2025-10-27T11:58:00Z" w16du:dateUtc="2025-10-27T18:58:00Z"/>
              </w:rPr>
            </w:pPr>
            <w:ins w:id="606" w:author="Harinarayana Mellacheruvu" w:date="2025-10-27T11:58:00Z" w16du:dateUtc="2025-10-27T18:58:00Z">
              <w:r w:rsidRPr="00C600BC">
                <w:rPr>
                  <w:color w:val="000000"/>
                  <w:rPrChange w:id="607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A28/34, area 28/34 (EC, entorhinal cortex)</w:t>
              </w:r>
            </w:ins>
          </w:p>
        </w:tc>
        <w:tc>
          <w:tcPr>
            <w:tcW w:w="1230" w:type="dxa"/>
            <w:hideMark/>
            <w:tcPrChange w:id="608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EC28131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09" w:author="Harinarayana Mellacheruvu" w:date="2025-10-27T11:58:00Z" w16du:dateUtc="2025-10-27T18:58:00Z"/>
              </w:rPr>
            </w:pPr>
            <w:ins w:id="610" w:author="Harinarayana Mellacheruvu" w:date="2025-10-27T11:58:00Z" w16du:dateUtc="2025-10-27T18:58:00Z">
              <w:r w:rsidRPr="00C600BC">
                <w:rPr>
                  <w:color w:val="000000"/>
                  <w:rPrChange w:id="611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(115), PhG_L_6_4</w:t>
              </w:r>
            </w:ins>
          </w:p>
        </w:tc>
        <w:tc>
          <w:tcPr>
            <w:tcW w:w="435" w:type="dxa"/>
            <w:hideMark/>
            <w:tcPrChange w:id="612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6E30FD6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13" w:author="Harinarayana Mellacheruvu" w:date="2025-10-27T11:58:00Z" w16du:dateUtc="2025-10-27T18:58:00Z"/>
              </w:rPr>
            </w:pPr>
            <w:ins w:id="614" w:author="Harinarayana Mellacheruvu" w:date="2025-10-27T11:58:00Z" w16du:dateUtc="2025-10-27T18:58:00Z">
              <w:r w:rsidRPr="00C600BC">
                <w:rPr>
                  <w:color w:val="000000"/>
                  <w:rPrChange w:id="615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467</w:t>
              </w:r>
            </w:ins>
          </w:p>
        </w:tc>
      </w:tr>
      <w:tr w:rsidR="00C600BC" w:rsidRPr="00C600BC" w14:paraId="3064B8BC" w14:textId="77777777" w:rsidTr="00C600BC">
        <w:trPr>
          <w:trHeight w:val="165"/>
          <w:ins w:id="616" w:author="Harinarayana Mellacheruvu" w:date="2025-10-27T11:58:00Z" w16du:dateUtc="2025-10-27T18:58:00Z"/>
          <w:trPrChange w:id="617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618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4ACBDE4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19" w:author="Harinarayana Mellacheruvu" w:date="2025-10-27T11:58:00Z" w16du:dateUtc="2025-10-27T18:58:00Z"/>
              </w:rPr>
            </w:pPr>
            <w:ins w:id="620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621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2805" w:type="dxa"/>
            <w:hideMark/>
            <w:tcPrChange w:id="622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1FDA80C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23" w:author="Harinarayana Mellacheruvu" w:date="2025-10-27T11:58:00Z" w16du:dateUtc="2025-10-27T18:58:00Z"/>
              </w:rPr>
            </w:pPr>
            <w:ins w:id="624" w:author="Harinarayana Mellacheruvu" w:date="2025-10-27T11:58:00Z" w16du:dateUtc="2025-10-27T18:58:00Z">
              <w:r w:rsidRPr="00C600BC">
                <w:rPr>
                  <w:color w:val="000000"/>
                  <w:rPrChange w:id="625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30" w:type="dxa"/>
            <w:hideMark/>
            <w:tcPrChange w:id="626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B24B47D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27" w:author="Harinarayana Mellacheruvu" w:date="2025-10-27T11:58:00Z" w16du:dateUtc="2025-10-27T18:58:00Z"/>
              </w:rPr>
            </w:pPr>
            <w:ins w:id="628" w:author="Harinarayana Mellacheruvu" w:date="2025-10-27T11:58:00Z" w16du:dateUtc="2025-10-27T18:58:00Z">
              <w:r w:rsidRPr="00C600BC">
                <w:rPr>
                  <w:color w:val="000000"/>
                  <w:rPrChange w:id="629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(111), PhG_L_6_2</w:t>
              </w:r>
            </w:ins>
          </w:p>
        </w:tc>
        <w:tc>
          <w:tcPr>
            <w:tcW w:w="435" w:type="dxa"/>
            <w:hideMark/>
            <w:tcPrChange w:id="630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A2D2155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31" w:author="Harinarayana Mellacheruvu" w:date="2025-10-27T11:58:00Z" w16du:dateUtc="2025-10-27T18:58:00Z"/>
              </w:rPr>
            </w:pPr>
            <w:ins w:id="632" w:author="Harinarayana Mellacheruvu" w:date="2025-10-27T11:58:00Z" w16du:dateUtc="2025-10-27T18:58:00Z">
              <w:r w:rsidRPr="00C600BC">
                <w:rPr>
                  <w:color w:val="000000"/>
                  <w:rPrChange w:id="633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464</w:t>
              </w:r>
            </w:ins>
          </w:p>
        </w:tc>
      </w:tr>
      <w:tr w:rsidR="00C600BC" w:rsidRPr="00C600BC" w14:paraId="61F9C97F" w14:textId="77777777" w:rsidTr="00C600BC">
        <w:trPr>
          <w:trHeight w:val="165"/>
          <w:ins w:id="634" w:author="Harinarayana Mellacheruvu" w:date="2025-10-27T11:58:00Z" w16du:dateUtc="2025-10-27T18:58:00Z"/>
          <w:trPrChange w:id="635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636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30FCBB5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37" w:author="Harinarayana Mellacheruvu" w:date="2025-10-27T11:58:00Z" w16du:dateUtc="2025-10-27T18:58:00Z"/>
              </w:rPr>
            </w:pPr>
            <w:ins w:id="638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639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2805" w:type="dxa"/>
            <w:hideMark/>
            <w:tcPrChange w:id="640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0069634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41" w:author="Harinarayana Mellacheruvu" w:date="2025-10-27T11:58:00Z" w16du:dateUtc="2025-10-27T18:58:00Z"/>
              </w:rPr>
            </w:pPr>
            <w:ins w:id="642" w:author="Harinarayana Mellacheruvu" w:date="2025-10-27T11:58:00Z" w16du:dateUtc="2025-10-27T18:58:00Z">
              <w:r w:rsidRPr="00C600BC">
                <w:rPr>
                  <w:color w:val="000000"/>
                  <w:rPrChange w:id="643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A9l, lateral area 9</w:t>
              </w:r>
            </w:ins>
          </w:p>
        </w:tc>
        <w:tc>
          <w:tcPr>
            <w:tcW w:w="1230" w:type="dxa"/>
            <w:hideMark/>
            <w:tcPrChange w:id="644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7BD0C41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45" w:author="Harinarayana Mellacheruvu" w:date="2025-10-27T11:58:00Z" w16du:dateUtc="2025-10-27T18:58:00Z"/>
              </w:rPr>
            </w:pPr>
            <w:ins w:id="646" w:author="Harinarayana Mellacheruvu" w:date="2025-10-27T11:58:00Z" w16du:dateUtc="2025-10-27T18:58:00Z">
              <w:r w:rsidRPr="00C600BC">
                <w:rPr>
                  <w:color w:val="000000"/>
                  <w:rPrChange w:id="647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(5), SFG_L_7_3</w:t>
              </w:r>
            </w:ins>
          </w:p>
        </w:tc>
        <w:tc>
          <w:tcPr>
            <w:tcW w:w="435" w:type="dxa"/>
            <w:hideMark/>
            <w:tcPrChange w:id="648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A8BD866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49" w:author="Harinarayana Mellacheruvu" w:date="2025-10-27T11:58:00Z" w16du:dateUtc="2025-10-27T18:58:00Z"/>
              </w:rPr>
            </w:pPr>
            <w:ins w:id="650" w:author="Harinarayana Mellacheruvu" w:date="2025-10-27T11:58:00Z" w16du:dateUtc="2025-10-27T18:58:00Z">
              <w:r w:rsidRPr="00C600BC">
                <w:rPr>
                  <w:color w:val="000000"/>
                  <w:rPrChange w:id="651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463</w:t>
              </w:r>
            </w:ins>
          </w:p>
        </w:tc>
      </w:tr>
      <w:tr w:rsidR="00C600BC" w:rsidRPr="00C600BC" w14:paraId="3AEE0530" w14:textId="77777777" w:rsidTr="00C600BC">
        <w:trPr>
          <w:trHeight w:val="165"/>
          <w:ins w:id="652" w:author="Harinarayana Mellacheruvu" w:date="2025-10-27T11:58:00Z" w16du:dateUtc="2025-10-27T18:58:00Z"/>
          <w:trPrChange w:id="653" w:author="Harinarayana Mellacheruvu" w:date="2025-10-27T11:58:00Z" w16du:dateUtc="2025-10-27T18:58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654" w:author="Harinarayana Mellacheruvu" w:date="2025-10-27T11:58:00Z" w16du:dateUtc="2025-10-27T18:58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6B4047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55" w:author="Harinarayana Mellacheruvu" w:date="2025-10-27T11:58:00Z" w16du:dateUtc="2025-10-27T18:58:00Z"/>
              </w:rPr>
            </w:pPr>
            <w:ins w:id="656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657" w:author="Harinarayana Mellacheruvu" w:date="2025-10-27T11:58:00Z" w16du:dateUtc="2025-10-27T18:58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2805" w:type="dxa"/>
            <w:hideMark/>
            <w:tcPrChange w:id="658" w:author="Harinarayana Mellacheruvu" w:date="2025-10-27T11:58:00Z" w16du:dateUtc="2025-10-27T18:58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31D638B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59" w:author="Harinarayana Mellacheruvu" w:date="2025-10-27T11:58:00Z" w16du:dateUtc="2025-10-27T18:58:00Z"/>
              </w:rPr>
            </w:pPr>
            <w:ins w:id="660" w:author="Harinarayana Mellacheruvu" w:date="2025-10-27T11:58:00Z" w16du:dateUtc="2025-10-27T18:58:00Z">
              <w:r w:rsidRPr="00C600BC">
                <w:rPr>
                  <w:color w:val="000000"/>
                  <w:rPrChange w:id="661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A9l, lateral area 9</w:t>
              </w:r>
            </w:ins>
          </w:p>
        </w:tc>
        <w:tc>
          <w:tcPr>
            <w:tcW w:w="1230" w:type="dxa"/>
            <w:hideMark/>
            <w:tcPrChange w:id="662" w:author="Harinarayana Mellacheruvu" w:date="2025-10-27T11:58:00Z" w16du:dateUtc="2025-10-27T18:58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9807216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63" w:author="Harinarayana Mellacheruvu" w:date="2025-10-27T11:58:00Z" w16du:dateUtc="2025-10-27T18:58:00Z"/>
              </w:rPr>
            </w:pPr>
            <w:ins w:id="664" w:author="Harinarayana Mellacheruvu" w:date="2025-10-27T11:58:00Z" w16du:dateUtc="2025-10-27T18:58:00Z">
              <w:r w:rsidRPr="00C600BC">
                <w:rPr>
                  <w:color w:val="000000"/>
                  <w:rPrChange w:id="665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(6), SFG_R_7_3</w:t>
              </w:r>
            </w:ins>
          </w:p>
        </w:tc>
        <w:tc>
          <w:tcPr>
            <w:tcW w:w="435" w:type="dxa"/>
            <w:hideMark/>
            <w:tcPrChange w:id="666" w:author="Harinarayana Mellacheruvu" w:date="2025-10-27T11:58:00Z" w16du:dateUtc="2025-10-27T18:58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FA57E5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67" w:author="Harinarayana Mellacheruvu" w:date="2025-10-27T11:58:00Z" w16du:dateUtc="2025-10-27T18:58:00Z"/>
              </w:rPr>
            </w:pPr>
            <w:ins w:id="668" w:author="Harinarayana Mellacheruvu" w:date="2025-10-27T11:58:00Z" w16du:dateUtc="2025-10-27T18:58:00Z">
              <w:r w:rsidRPr="00C600BC">
                <w:rPr>
                  <w:color w:val="000000"/>
                  <w:rPrChange w:id="669" w:author="Harinarayana Mellacheruvu" w:date="2025-10-27T11:58:00Z" w16du:dateUtc="2025-10-27T18:58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462</w:t>
              </w:r>
            </w:ins>
          </w:p>
        </w:tc>
      </w:tr>
    </w:tbl>
    <w:p w14:paraId="3AC794F9" w14:textId="77777777" w:rsidR="00CD1C6B" w:rsidRDefault="00CD1C6B">
      <w:pPr>
        <w:rPr>
          <w:ins w:id="670" w:author="Harinarayana Mellacheruvu" w:date="2025-10-25T15:40:00Z" w16du:dateUtc="2025-10-25T22:40:00Z"/>
          <w:b/>
          <w:bCs/>
        </w:rPr>
      </w:pPr>
    </w:p>
    <w:p w14:paraId="56ECA928" w14:textId="77777777" w:rsidR="00CD1C6B" w:rsidRDefault="00CD1C6B">
      <w:pPr>
        <w:rPr>
          <w:ins w:id="671" w:author="Harinarayana Mellacheruvu" w:date="2025-10-25T15:40:00Z" w16du:dateUtc="2025-10-25T22:40:00Z"/>
          <w:b/>
          <w:bCs/>
        </w:rPr>
      </w:pPr>
    </w:p>
    <w:p w14:paraId="4B76E43F" w14:textId="77777777" w:rsidR="00CD1C6B" w:rsidRDefault="00CD1C6B">
      <w:pPr>
        <w:rPr>
          <w:ins w:id="672" w:author="Harinarayana Mellacheruvu" w:date="2025-10-25T15:40:00Z" w16du:dateUtc="2025-10-25T22:40:00Z"/>
          <w:b/>
          <w:bCs/>
        </w:rPr>
      </w:pPr>
    </w:p>
    <w:p w14:paraId="62FC01F9" w14:textId="77777777" w:rsidR="00CD1C6B" w:rsidRDefault="00CD1C6B">
      <w:pPr>
        <w:rPr>
          <w:ins w:id="673" w:author="Harinarayana Mellacheruvu" w:date="2025-10-25T15:45:00Z" w16du:dateUtc="2025-10-25T22:45:00Z"/>
          <w:b/>
          <w:bCs/>
        </w:rPr>
      </w:pPr>
    </w:p>
    <w:p w14:paraId="53F94825" w14:textId="77777777" w:rsidR="00CD1C6B" w:rsidRDefault="00CD1C6B">
      <w:pPr>
        <w:rPr>
          <w:ins w:id="674" w:author="Harinarayana Mellacheruvu" w:date="2025-10-25T15:45:00Z" w16du:dateUtc="2025-10-25T22:45:00Z"/>
          <w:b/>
          <w:bCs/>
        </w:rPr>
      </w:pPr>
    </w:p>
    <w:p w14:paraId="661F1309" w14:textId="77777777" w:rsidR="00CD1C6B" w:rsidRDefault="00CD1C6B">
      <w:pPr>
        <w:rPr>
          <w:ins w:id="675" w:author="Harinarayana Mellacheruvu" w:date="2025-10-25T15:45:00Z" w16du:dateUtc="2025-10-25T22:45:00Z"/>
          <w:b/>
          <w:bCs/>
        </w:rPr>
      </w:pPr>
    </w:p>
    <w:p w14:paraId="784FAF34" w14:textId="77777777" w:rsidR="00CD1C6B" w:rsidRDefault="00CD1C6B">
      <w:pPr>
        <w:rPr>
          <w:ins w:id="676" w:author="Harinarayana Mellacheruvu" w:date="2025-10-25T15:45:00Z" w16du:dateUtc="2025-10-25T22:45:00Z"/>
          <w:b/>
          <w:bCs/>
        </w:rPr>
      </w:pPr>
    </w:p>
    <w:p w14:paraId="1AF19334" w14:textId="77777777" w:rsidR="00CD1C6B" w:rsidRDefault="00CD1C6B">
      <w:pPr>
        <w:rPr>
          <w:ins w:id="677" w:author="Harinarayana Mellacheruvu" w:date="2025-10-25T15:45:00Z" w16du:dateUtc="2025-10-25T22:45:00Z"/>
          <w:b/>
          <w:bCs/>
        </w:rPr>
      </w:pPr>
    </w:p>
    <w:p w14:paraId="568B5E9F" w14:textId="77777777" w:rsidR="00CD1C6B" w:rsidRDefault="00CD1C6B">
      <w:pPr>
        <w:rPr>
          <w:ins w:id="678" w:author="Harinarayana Mellacheruvu" w:date="2025-10-25T15:45:00Z" w16du:dateUtc="2025-10-25T22:45:00Z"/>
          <w:b/>
          <w:bCs/>
        </w:rPr>
      </w:pPr>
    </w:p>
    <w:p w14:paraId="0EF7E86F" w14:textId="77777777" w:rsidR="00C600BC" w:rsidRDefault="00C600BC">
      <w:pPr>
        <w:rPr>
          <w:ins w:id="679" w:author="Harinarayana Mellacheruvu" w:date="2025-10-27T11:58:00Z" w16du:dateUtc="2025-10-27T18:58:00Z"/>
          <w:b/>
          <w:bCs/>
        </w:rPr>
      </w:pPr>
    </w:p>
    <w:p w14:paraId="55863B77" w14:textId="77777777" w:rsidR="00C600BC" w:rsidRDefault="00C600BC">
      <w:pPr>
        <w:rPr>
          <w:ins w:id="680" w:author="Harinarayana Mellacheruvu" w:date="2025-10-27T11:58:00Z" w16du:dateUtc="2025-10-27T18:58:00Z"/>
          <w:b/>
          <w:bCs/>
        </w:rPr>
      </w:pPr>
    </w:p>
    <w:p w14:paraId="6048629E" w14:textId="77777777" w:rsidR="00C600BC" w:rsidRDefault="00C600BC">
      <w:pPr>
        <w:rPr>
          <w:ins w:id="681" w:author="Harinarayana Mellacheruvu" w:date="2025-10-27T11:58:00Z" w16du:dateUtc="2025-10-27T18:58:00Z"/>
          <w:b/>
          <w:bCs/>
        </w:rPr>
      </w:pPr>
    </w:p>
    <w:p w14:paraId="4059B9CB" w14:textId="1C8B4F2C" w:rsidR="00CD1C6B" w:rsidRDefault="00CD1C6B">
      <w:pPr>
        <w:rPr>
          <w:ins w:id="682" w:author="Harinarayana Mellacheruvu" w:date="2025-10-25T15:40:00Z" w16du:dateUtc="2025-10-25T22:40:00Z"/>
          <w:b/>
          <w:bCs/>
        </w:rPr>
      </w:pPr>
      <w:ins w:id="683" w:author="Harinarayana Mellacheruvu" w:date="2025-10-25T15:45:00Z" w16du:dateUtc="2025-10-25T22:45:00Z">
        <w:r>
          <w:rPr>
            <w:b/>
            <w:bCs/>
          </w:rPr>
          <w:lastRenderedPageBreak/>
          <w:t xml:space="preserve">Table 4: </w:t>
        </w:r>
      </w:ins>
      <w:ins w:id="684" w:author="Harinarayana Mellacheruvu" w:date="2025-10-27T12:00:00Z" w16du:dateUtc="2025-10-27T19:00:00Z">
        <w:r w:rsidR="00540CB4">
          <w:rPr>
            <w:b/>
            <w:bCs/>
          </w:rPr>
          <w:t xml:space="preserve">Top 20% </w:t>
        </w:r>
      </w:ins>
      <w:ins w:id="685" w:author="Harinarayana Mellacheruvu" w:date="2025-10-25T15:45:00Z" w16du:dateUtc="2025-10-25T22:45:00Z">
        <w:r>
          <w:rPr>
            <w:b/>
            <w:bCs/>
          </w:rPr>
          <w:t>Shared regions among ADHD cohorts</w:t>
        </w:r>
      </w:ins>
    </w:p>
    <w:p w14:paraId="4E4B4F4A" w14:textId="77777777" w:rsidR="00CD1C6B" w:rsidRDefault="00CD1C6B">
      <w:pPr>
        <w:rPr>
          <w:ins w:id="686" w:author="Harinarayana Mellacheruvu" w:date="2025-10-25T15:41:00Z" w16du:dateUtc="2025-10-25T22:41:00Z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PrChange w:id="687" w:author="Harinarayana Mellacheruvu" w:date="2025-10-27T11:59:00Z" w16du:dateUtc="2025-10-27T18:59:00Z"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680"/>
        <w:gridCol w:w="2805"/>
        <w:gridCol w:w="1510"/>
        <w:gridCol w:w="857"/>
        <w:tblGridChange w:id="688">
          <w:tblGrid>
            <w:gridCol w:w="3"/>
            <w:gridCol w:w="1677"/>
            <w:gridCol w:w="3"/>
            <w:gridCol w:w="2802"/>
            <w:gridCol w:w="3"/>
            <w:gridCol w:w="1230"/>
            <w:gridCol w:w="277"/>
            <w:gridCol w:w="277"/>
            <w:gridCol w:w="580"/>
          </w:tblGrid>
        </w:tblGridChange>
      </w:tblGrid>
      <w:tr w:rsidR="00C600BC" w:rsidRPr="00C600BC" w14:paraId="25AEDF05" w14:textId="77777777" w:rsidTr="00C600BC">
        <w:trPr>
          <w:trHeight w:val="165"/>
          <w:ins w:id="689" w:author="Harinarayana Mellacheruvu" w:date="2025-10-27T11:58:00Z" w16du:dateUtc="2025-10-27T18:58:00Z"/>
          <w:trPrChange w:id="690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691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57E2DE3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92" w:author="Harinarayana Mellacheruvu" w:date="2025-10-27T11:58:00Z" w16du:dateUtc="2025-10-27T18:58:00Z"/>
              </w:rPr>
            </w:pPr>
            <w:ins w:id="693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694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Brain Regions</w:t>
              </w:r>
            </w:ins>
          </w:p>
        </w:tc>
        <w:tc>
          <w:tcPr>
            <w:tcW w:w="2805" w:type="dxa"/>
            <w:hideMark/>
            <w:tcPrChange w:id="695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4B35A5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696" w:author="Harinarayana Mellacheruvu" w:date="2025-10-27T11:58:00Z" w16du:dateUtc="2025-10-27T18:58:00Z"/>
              </w:rPr>
            </w:pPr>
            <w:ins w:id="697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698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Subdivision</w:t>
              </w:r>
            </w:ins>
          </w:p>
        </w:tc>
        <w:tc>
          <w:tcPr>
            <w:tcW w:w="1230" w:type="dxa"/>
            <w:hideMark/>
            <w:tcPrChange w:id="699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F9EC07B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00" w:author="Harinarayana Mellacheruvu" w:date="2025-10-27T11:58:00Z" w16du:dateUtc="2025-10-27T18:58:00Z"/>
              </w:rPr>
            </w:pPr>
            <w:ins w:id="701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702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(ID) Region Label</w:t>
              </w:r>
            </w:ins>
          </w:p>
        </w:tc>
        <w:tc>
          <w:tcPr>
            <w:tcW w:w="435" w:type="dxa"/>
            <w:hideMark/>
            <w:tcPrChange w:id="703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84B23F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04" w:author="Harinarayana Mellacheruvu" w:date="2025-10-27T11:58:00Z" w16du:dateUtc="2025-10-27T18:58:00Z"/>
              </w:rPr>
            </w:pPr>
            <w:ins w:id="705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706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Count</w:t>
              </w:r>
            </w:ins>
          </w:p>
        </w:tc>
      </w:tr>
      <w:tr w:rsidR="00C600BC" w:rsidRPr="00C600BC" w14:paraId="7F5C75DC" w14:textId="77777777" w:rsidTr="00C600BC">
        <w:trPr>
          <w:trHeight w:val="180"/>
          <w:ins w:id="707" w:author="Harinarayana Mellacheruvu" w:date="2025-10-27T11:58:00Z" w16du:dateUtc="2025-10-27T18:58:00Z"/>
          <w:trPrChange w:id="708" w:author="Harinarayana Mellacheruvu" w:date="2025-10-27T11:59:00Z" w16du:dateUtc="2025-10-27T18:59:00Z">
            <w:trPr>
              <w:gridBefore w:val="1"/>
              <w:gridAfter w:val="0"/>
              <w:trHeight w:val="180"/>
            </w:trPr>
          </w:trPrChange>
        </w:trPr>
        <w:tc>
          <w:tcPr>
            <w:tcW w:w="1680" w:type="dxa"/>
            <w:hideMark/>
            <w:tcPrChange w:id="709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0AE9011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10" w:author="Harinarayana Mellacheruvu" w:date="2025-10-27T11:58:00Z" w16du:dateUtc="2025-10-27T18:58:00Z"/>
              </w:rPr>
            </w:pPr>
            <w:ins w:id="711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712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2805" w:type="dxa"/>
            <w:hideMark/>
            <w:tcPrChange w:id="713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3D9C06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14" w:author="Harinarayana Mellacheruvu" w:date="2025-10-27T11:58:00Z" w16du:dateUtc="2025-10-27T18:58:00Z"/>
              </w:rPr>
            </w:pPr>
            <w:ins w:id="715" w:author="Harinarayana Mellacheruvu" w:date="2025-10-27T11:58:00Z" w16du:dateUtc="2025-10-27T18:58:00Z">
              <w:r w:rsidRPr="00C600BC">
                <w:rPr>
                  <w:color w:val="000000"/>
                  <w:rPrChange w:id="716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30" w:type="dxa"/>
            <w:hideMark/>
            <w:tcPrChange w:id="717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3B81726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18" w:author="Harinarayana Mellacheruvu" w:date="2025-10-27T11:58:00Z" w16du:dateUtc="2025-10-27T18:58:00Z"/>
              </w:rPr>
            </w:pPr>
            <w:ins w:id="719" w:author="Harinarayana Mellacheruvu" w:date="2025-10-27T11:58:00Z" w16du:dateUtc="2025-10-27T18:58:00Z">
              <w:r w:rsidRPr="00C600BC">
                <w:rPr>
                  <w:color w:val="000000"/>
                  <w:rPrChange w:id="72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(112), PhG_R_6_2</w:t>
              </w:r>
            </w:ins>
          </w:p>
        </w:tc>
        <w:tc>
          <w:tcPr>
            <w:tcW w:w="435" w:type="dxa"/>
            <w:hideMark/>
            <w:tcPrChange w:id="721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85CE8D1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22" w:author="Harinarayana Mellacheruvu" w:date="2025-10-27T11:58:00Z" w16du:dateUtc="2025-10-27T18:58:00Z"/>
              </w:rPr>
            </w:pPr>
            <w:ins w:id="723" w:author="Harinarayana Mellacheruvu" w:date="2025-10-27T11:58:00Z" w16du:dateUtc="2025-10-27T18:58:00Z">
              <w:r w:rsidRPr="00C600BC">
                <w:rPr>
                  <w:color w:val="000000"/>
                  <w:rPrChange w:id="72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494</w:t>
              </w:r>
            </w:ins>
          </w:p>
        </w:tc>
      </w:tr>
      <w:tr w:rsidR="00C600BC" w:rsidRPr="00C600BC" w14:paraId="095E62D7" w14:textId="77777777" w:rsidTr="00C600BC">
        <w:trPr>
          <w:trHeight w:val="165"/>
          <w:ins w:id="725" w:author="Harinarayana Mellacheruvu" w:date="2025-10-27T11:58:00Z" w16du:dateUtc="2025-10-27T18:58:00Z"/>
          <w:trPrChange w:id="726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727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922744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28" w:author="Harinarayana Mellacheruvu" w:date="2025-10-27T11:58:00Z" w16du:dateUtc="2025-10-27T18:58:00Z"/>
              </w:rPr>
            </w:pPr>
            <w:ins w:id="729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730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2805" w:type="dxa"/>
            <w:hideMark/>
            <w:tcPrChange w:id="731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9D2BAB4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32" w:author="Harinarayana Mellacheruvu" w:date="2025-10-27T11:58:00Z" w16du:dateUtc="2025-10-27T18:58:00Z"/>
              </w:rPr>
            </w:pPr>
            <w:ins w:id="733" w:author="Harinarayana Mellacheruvu" w:date="2025-10-27T11:58:00Z" w16du:dateUtc="2025-10-27T18:58:00Z">
              <w:r w:rsidRPr="00C600BC">
                <w:rPr>
                  <w:color w:val="000000"/>
                  <w:rPrChange w:id="73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A5m, medial area 5(</w:t>
              </w:r>
              <w:proofErr w:type="spellStart"/>
              <w:r w:rsidRPr="00C600BC">
                <w:rPr>
                  <w:color w:val="000000"/>
                  <w:rPrChange w:id="735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PEm</w:t>
              </w:r>
              <w:proofErr w:type="spellEnd"/>
              <w:r w:rsidRPr="00C600BC">
                <w:rPr>
                  <w:color w:val="000000"/>
                  <w:rPrChange w:id="736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30" w:type="dxa"/>
            <w:hideMark/>
            <w:tcPrChange w:id="737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451641C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38" w:author="Harinarayana Mellacheruvu" w:date="2025-10-27T11:58:00Z" w16du:dateUtc="2025-10-27T18:58:00Z"/>
              </w:rPr>
            </w:pPr>
            <w:ins w:id="739" w:author="Harinarayana Mellacheruvu" w:date="2025-10-27T11:58:00Z" w16du:dateUtc="2025-10-27T18:58:00Z">
              <w:r w:rsidRPr="00C600BC">
                <w:rPr>
                  <w:color w:val="000000"/>
                  <w:rPrChange w:id="74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(149), Pcun_L_4_2</w:t>
              </w:r>
            </w:ins>
          </w:p>
        </w:tc>
        <w:tc>
          <w:tcPr>
            <w:tcW w:w="435" w:type="dxa"/>
            <w:hideMark/>
            <w:tcPrChange w:id="741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17A3C0C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42" w:author="Harinarayana Mellacheruvu" w:date="2025-10-27T11:58:00Z" w16du:dateUtc="2025-10-27T18:58:00Z"/>
              </w:rPr>
            </w:pPr>
            <w:ins w:id="743" w:author="Harinarayana Mellacheruvu" w:date="2025-10-27T11:58:00Z" w16du:dateUtc="2025-10-27T18:58:00Z">
              <w:r w:rsidRPr="00C600BC">
                <w:rPr>
                  <w:color w:val="000000"/>
                  <w:rPrChange w:id="74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492</w:t>
              </w:r>
            </w:ins>
          </w:p>
        </w:tc>
      </w:tr>
      <w:tr w:rsidR="00C600BC" w:rsidRPr="00C600BC" w14:paraId="7D6F8E65" w14:textId="77777777" w:rsidTr="00C600BC">
        <w:trPr>
          <w:trHeight w:val="165"/>
          <w:ins w:id="745" w:author="Harinarayana Mellacheruvu" w:date="2025-10-27T11:58:00Z" w16du:dateUtc="2025-10-27T18:58:00Z"/>
          <w:trPrChange w:id="746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747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5029AB7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48" w:author="Harinarayana Mellacheruvu" w:date="2025-10-27T11:58:00Z" w16du:dateUtc="2025-10-27T18:58:00Z"/>
              </w:rPr>
            </w:pPr>
            <w:ins w:id="749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750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2805" w:type="dxa"/>
            <w:hideMark/>
            <w:tcPrChange w:id="751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FF61255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52" w:author="Harinarayana Mellacheruvu" w:date="2025-10-27T11:58:00Z" w16du:dateUtc="2025-10-27T18:58:00Z"/>
              </w:rPr>
            </w:pPr>
            <w:ins w:id="753" w:author="Harinarayana Mellacheruvu" w:date="2025-10-27T11:58:00Z" w16du:dateUtc="2025-10-27T18:58:00Z">
              <w:r w:rsidRPr="00C600BC">
                <w:rPr>
                  <w:color w:val="000000"/>
                  <w:rPrChange w:id="75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30" w:type="dxa"/>
            <w:hideMark/>
            <w:tcPrChange w:id="755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E2A1508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56" w:author="Harinarayana Mellacheruvu" w:date="2025-10-27T11:58:00Z" w16du:dateUtc="2025-10-27T18:58:00Z"/>
              </w:rPr>
            </w:pPr>
            <w:ins w:id="757" w:author="Harinarayana Mellacheruvu" w:date="2025-10-27T11:58:00Z" w16du:dateUtc="2025-10-27T18:58:00Z">
              <w:r w:rsidRPr="00C600BC">
                <w:rPr>
                  <w:color w:val="000000"/>
                  <w:rPrChange w:id="758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(111), PhG_L_6_2</w:t>
              </w:r>
            </w:ins>
          </w:p>
        </w:tc>
        <w:tc>
          <w:tcPr>
            <w:tcW w:w="435" w:type="dxa"/>
            <w:hideMark/>
            <w:tcPrChange w:id="759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F7598B1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60" w:author="Harinarayana Mellacheruvu" w:date="2025-10-27T11:58:00Z" w16du:dateUtc="2025-10-27T18:58:00Z"/>
              </w:rPr>
            </w:pPr>
            <w:ins w:id="761" w:author="Harinarayana Mellacheruvu" w:date="2025-10-27T11:58:00Z" w16du:dateUtc="2025-10-27T18:58:00Z">
              <w:r w:rsidRPr="00C600BC">
                <w:rPr>
                  <w:color w:val="000000"/>
                  <w:rPrChange w:id="762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487</w:t>
              </w:r>
            </w:ins>
          </w:p>
        </w:tc>
      </w:tr>
      <w:tr w:rsidR="00C600BC" w:rsidRPr="00C600BC" w14:paraId="39F0447F" w14:textId="77777777" w:rsidTr="00C600BC">
        <w:trPr>
          <w:trHeight w:val="165"/>
          <w:ins w:id="763" w:author="Harinarayana Mellacheruvu" w:date="2025-10-27T11:58:00Z" w16du:dateUtc="2025-10-27T18:58:00Z"/>
          <w:trPrChange w:id="764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765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BB6BF90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66" w:author="Harinarayana Mellacheruvu" w:date="2025-10-27T11:58:00Z" w16du:dateUtc="2025-10-27T18:58:00Z"/>
              </w:rPr>
            </w:pPr>
            <w:ins w:id="767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768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2805" w:type="dxa"/>
            <w:hideMark/>
            <w:tcPrChange w:id="769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CDFCF5A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70" w:author="Harinarayana Mellacheruvu" w:date="2025-10-27T11:58:00Z" w16du:dateUtc="2025-10-27T18:58:00Z"/>
              </w:rPr>
            </w:pPr>
            <w:ins w:id="771" w:author="Harinarayana Mellacheruvu" w:date="2025-10-27T11:58:00Z" w16du:dateUtc="2025-10-27T18:58:00Z">
              <w:r w:rsidRPr="00C600BC">
                <w:rPr>
                  <w:color w:val="000000"/>
                  <w:rPrChange w:id="772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IFS, inferior frontal sulcus</w:t>
              </w:r>
            </w:ins>
          </w:p>
        </w:tc>
        <w:tc>
          <w:tcPr>
            <w:tcW w:w="1230" w:type="dxa"/>
            <w:hideMark/>
            <w:tcPrChange w:id="773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12299F1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74" w:author="Harinarayana Mellacheruvu" w:date="2025-10-27T11:58:00Z" w16du:dateUtc="2025-10-27T18:58:00Z"/>
              </w:rPr>
            </w:pPr>
            <w:ins w:id="775" w:author="Harinarayana Mellacheruvu" w:date="2025-10-27T11:58:00Z" w16du:dateUtc="2025-10-27T18:58:00Z">
              <w:r w:rsidRPr="00C600BC">
                <w:rPr>
                  <w:color w:val="000000"/>
                  <w:rPrChange w:id="776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(32), IFG_R_6_2</w:t>
              </w:r>
            </w:ins>
          </w:p>
        </w:tc>
        <w:tc>
          <w:tcPr>
            <w:tcW w:w="435" w:type="dxa"/>
            <w:hideMark/>
            <w:tcPrChange w:id="777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778A21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78" w:author="Harinarayana Mellacheruvu" w:date="2025-10-27T11:58:00Z" w16du:dateUtc="2025-10-27T18:58:00Z"/>
              </w:rPr>
            </w:pPr>
            <w:ins w:id="779" w:author="Harinarayana Mellacheruvu" w:date="2025-10-27T11:58:00Z" w16du:dateUtc="2025-10-27T18:58:00Z">
              <w:r w:rsidRPr="00C600BC">
                <w:rPr>
                  <w:color w:val="000000"/>
                  <w:rPrChange w:id="78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483</w:t>
              </w:r>
            </w:ins>
          </w:p>
        </w:tc>
      </w:tr>
      <w:tr w:rsidR="00C600BC" w:rsidRPr="00C600BC" w14:paraId="661FAACD" w14:textId="77777777" w:rsidTr="00C600BC">
        <w:trPr>
          <w:trHeight w:val="165"/>
          <w:ins w:id="781" w:author="Harinarayana Mellacheruvu" w:date="2025-10-27T11:58:00Z" w16du:dateUtc="2025-10-27T18:58:00Z"/>
          <w:trPrChange w:id="782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783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1808FAE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84" w:author="Harinarayana Mellacheruvu" w:date="2025-10-27T11:58:00Z" w16du:dateUtc="2025-10-27T18:58:00Z"/>
              </w:rPr>
            </w:pPr>
            <w:ins w:id="785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786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Thalamus</w:t>
              </w:r>
            </w:ins>
          </w:p>
        </w:tc>
        <w:tc>
          <w:tcPr>
            <w:tcW w:w="2805" w:type="dxa"/>
            <w:hideMark/>
            <w:tcPrChange w:id="787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C14F45B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88" w:author="Harinarayana Mellacheruvu" w:date="2025-10-27T11:58:00Z" w16du:dateUtc="2025-10-27T18:58:00Z"/>
              </w:rPr>
            </w:pPr>
            <w:ins w:id="789" w:author="Harinarayana Mellacheruvu" w:date="2025-10-27T11:58:00Z" w16du:dateUtc="2025-10-27T18:58:00Z">
              <w:r w:rsidRPr="00C600BC">
                <w:rPr>
                  <w:color w:val="000000"/>
                  <w:rPrChange w:id="79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Otha, occipital thalamus</w:t>
              </w:r>
            </w:ins>
          </w:p>
        </w:tc>
        <w:tc>
          <w:tcPr>
            <w:tcW w:w="1230" w:type="dxa"/>
            <w:hideMark/>
            <w:tcPrChange w:id="791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AEF2159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92" w:author="Harinarayana Mellacheruvu" w:date="2025-10-27T11:58:00Z" w16du:dateUtc="2025-10-27T18:58:00Z"/>
              </w:rPr>
            </w:pPr>
            <w:ins w:id="793" w:author="Harinarayana Mellacheruvu" w:date="2025-10-27T11:58:00Z" w16du:dateUtc="2025-10-27T18:58:00Z">
              <w:r w:rsidRPr="00C600BC">
                <w:rPr>
                  <w:color w:val="000000"/>
                  <w:rPrChange w:id="79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(242), Tha_R_8_6</w:t>
              </w:r>
            </w:ins>
          </w:p>
        </w:tc>
        <w:tc>
          <w:tcPr>
            <w:tcW w:w="435" w:type="dxa"/>
            <w:hideMark/>
            <w:tcPrChange w:id="795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2DF2874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796" w:author="Harinarayana Mellacheruvu" w:date="2025-10-27T11:58:00Z" w16du:dateUtc="2025-10-27T18:58:00Z"/>
              </w:rPr>
            </w:pPr>
            <w:ins w:id="797" w:author="Harinarayana Mellacheruvu" w:date="2025-10-27T11:58:00Z" w16du:dateUtc="2025-10-27T18:58:00Z">
              <w:r w:rsidRPr="00C600BC">
                <w:rPr>
                  <w:color w:val="000000"/>
                  <w:rPrChange w:id="798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483</w:t>
              </w:r>
            </w:ins>
          </w:p>
        </w:tc>
      </w:tr>
      <w:tr w:rsidR="00C600BC" w:rsidRPr="00C600BC" w14:paraId="2612E7D0" w14:textId="77777777" w:rsidTr="00C600BC">
        <w:trPr>
          <w:trHeight w:val="165"/>
          <w:ins w:id="799" w:author="Harinarayana Mellacheruvu" w:date="2025-10-27T11:58:00Z" w16du:dateUtc="2025-10-27T18:58:00Z"/>
          <w:trPrChange w:id="800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801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7E8714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02" w:author="Harinarayana Mellacheruvu" w:date="2025-10-27T11:58:00Z" w16du:dateUtc="2025-10-27T18:58:00Z"/>
              </w:rPr>
            </w:pPr>
            <w:ins w:id="803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804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Temporal Gyrus</w:t>
              </w:r>
            </w:ins>
          </w:p>
        </w:tc>
        <w:tc>
          <w:tcPr>
            <w:tcW w:w="2805" w:type="dxa"/>
            <w:hideMark/>
            <w:tcPrChange w:id="805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B4FC0A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06" w:author="Harinarayana Mellacheruvu" w:date="2025-10-27T11:58:00Z" w16du:dateUtc="2025-10-27T18:58:00Z"/>
              </w:rPr>
            </w:pPr>
            <w:ins w:id="807" w:author="Harinarayana Mellacheruvu" w:date="2025-10-27T11:58:00Z" w16du:dateUtc="2025-10-27T18:58:00Z">
              <w:r w:rsidRPr="00C600BC">
                <w:rPr>
                  <w:color w:val="000000"/>
                  <w:rPrChange w:id="808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A20r, rostral area 20</w:t>
              </w:r>
            </w:ins>
          </w:p>
        </w:tc>
        <w:tc>
          <w:tcPr>
            <w:tcW w:w="1230" w:type="dxa"/>
            <w:hideMark/>
            <w:tcPrChange w:id="809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D9FE360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10" w:author="Harinarayana Mellacheruvu" w:date="2025-10-27T11:58:00Z" w16du:dateUtc="2025-10-27T18:58:00Z"/>
              </w:rPr>
            </w:pPr>
            <w:ins w:id="811" w:author="Harinarayana Mellacheruvu" w:date="2025-10-27T11:58:00Z" w16du:dateUtc="2025-10-27T18:58:00Z">
              <w:r w:rsidRPr="00C600BC">
                <w:rPr>
                  <w:color w:val="000000"/>
                  <w:rPrChange w:id="812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(94), ITG_R_7_3</w:t>
              </w:r>
            </w:ins>
          </w:p>
        </w:tc>
        <w:tc>
          <w:tcPr>
            <w:tcW w:w="435" w:type="dxa"/>
            <w:hideMark/>
            <w:tcPrChange w:id="813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9E29FA3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14" w:author="Harinarayana Mellacheruvu" w:date="2025-10-27T11:58:00Z" w16du:dateUtc="2025-10-27T18:58:00Z"/>
              </w:rPr>
            </w:pPr>
            <w:ins w:id="815" w:author="Harinarayana Mellacheruvu" w:date="2025-10-27T11:58:00Z" w16du:dateUtc="2025-10-27T18:58:00Z">
              <w:r w:rsidRPr="00C600BC">
                <w:rPr>
                  <w:color w:val="000000"/>
                  <w:rPrChange w:id="816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481</w:t>
              </w:r>
            </w:ins>
          </w:p>
        </w:tc>
      </w:tr>
      <w:tr w:rsidR="00C600BC" w:rsidRPr="00C600BC" w14:paraId="3D551BBA" w14:textId="77777777" w:rsidTr="00C600BC">
        <w:trPr>
          <w:trHeight w:val="165"/>
          <w:ins w:id="817" w:author="Harinarayana Mellacheruvu" w:date="2025-10-27T11:58:00Z" w16du:dateUtc="2025-10-27T18:58:00Z"/>
          <w:trPrChange w:id="818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819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E53E7DC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20" w:author="Harinarayana Mellacheruvu" w:date="2025-10-27T11:58:00Z" w16du:dateUtc="2025-10-27T18:58:00Z"/>
              </w:rPr>
            </w:pPr>
            <w:ins w:id="821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822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Precentral Gyrus</w:t>
              </w:r>
            </w:ins>
          </w:p>
        </w:tc>
        <w:tc>
          <w:tcPr>
            <w:tcW w:w="2805" w:type="dxa"/>
            <w:hideMark/>
            <w:tcPrChange w:id="823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3F2BFD6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24" w:author="Harinarayana Mellacheruvu" w:date="2025-10-27T11:58:00Z" w16du:dateUtc="2025-10-27T18:58:00Z"/>
              </w:rPr>
            </w:pPr>
            <w:ins w:id="825" w:author="Harinarayana Mellacheruvu" w:date="2025-10-27T11:58:00Z" w16du:dateUtc="2025-10-27T18:58:00Z">
              <w:r w:rsidRPr="00C600BC">
                <w:rPr>
                  <w:color w:val="000000"/>
                  <w:rPrChange w:id="826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A4hf, area 4(head and face region)</w:t>
              </w:r>
            </w:ins>
          </w:p>
        </w:tc>
        <w:tc>
          <w:tcPr>
            <w:tcW w:w="1230" w:type="dxa"/>
            <w:hideMark/>
            <w:tcPrChange w:id="827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2B63137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28" w:author="Harinarayana Mellacheruvu" w:date="2025-10-27T11:58:00Z" w16du:dateUtc="2025-10-27T18:58:00Z"/>
              </w:rPr>
            </w:pPr>
            <w:ins w:id="829" w:author="Harinarayana Mellacheruvu" w:date="2025-10-27T11:58:00Z" w16du:dateUtc="2025-10-27T18:58:00Z">
              <w:r w:rsidRPr="00C600BC">
                <w:rPr>
                  <w:color w:val="000000"/>
                  <w:rPrChange w:id="83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(54), PrG_R_6_1</w:t>
              </w:r>
            </w:ins>
          </w:p>
        </w:tc>
        <w:tc>
          <w:tcPr>
            <w:tcW w:w="435" w:type="dxa"/>
            <w:hideMark/>
            <w:tcPrChange w:id="831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28AAE80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32" w:author="Harinarayana Mellacheruvu" w:date="2025-10-27T11:58:00Z" w16du:dateUtc="2025-10-27T18:58:00Z"/>
              </w:rPr>
            </w:pPr>
            <w:ins w:id="833" w:author="Harinarayana Mellacheruvu" w:date="2025-10-27T11:58:00Z" w16du:dateUtc="2025-10-27T18:58:00Z">
              <w:r w:rsidRPr="00C600BC">
                <w:rPr>
                  <w:color w:val="000000"/>
                  <w:rPrChange w:id="83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481</w:t>
              </w:r>
            </w:ins>
          </w:p>
        </w:tc>
      </w:tr>
      <w:tr w:rsidR="00C600BC" w:rsidRPr="00C600BC" w14:paraId="7F86170D" w14:textId="77777777" w:rsidTr="00C600BC">
        <w:trPr>
          <w:trHeight w:val="165"/>
          <w:ins w:id="835" w:author="Harinarayana Mellacheruvu" w:date="2025-10-27T11:58:00Z" w16du:dateUtc="2025-10-27T18:58:00Z"/>
          <w:trPrChange w:id="836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837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5157408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38" w:author="Harinarayana Mellacheruvu" w:date="2025-10-27T11:58:00Z" w16du:dateUtc="2025-10-27T18:58:00Z"/>
              </w:rPr>
            </w:pPr>
            <w:ins w:id="839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840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2805" w:type="dxa"/>
            <w:hideMark/>
            <w:tcPrChange w:id="841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31118F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42" w:author="Harinarayana Mellacheruvu" w:date="2025-10-27T11:58:00Z" w16du:dateUtc="2025-10-27T18:58:00Z"/>
              </w:rPr>
            </w:pPr>
            <w:ins w:id="843" w:author="Harinarayana Mellacheruvu" w:date="2025-10-27T11:58:00Z" w16du:dateUtc="2025-10-27T18:58:00Z">
              <w:r w:rsidRPr="00C600BC">
                <w:rPr>
                  <w:color w:val="000000"/>
                  <w:rPrChange w:id="84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A28/34, area 28/34 (EC, entorhinal cortex)</w:t>
              </w:r>
            </w:ins>
          </w:p>
        </w:tc>
        <w:tc>
          <w:tcPr>
            <w:tcW w:w="1230" w:type="dxa"/>
            <w:hideMark/>
            <w:tcPrChange w:id="845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1F8AA0E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46" w:author="Harinarayana Mellacheruvu" w:date="2025-10-27T11:58:00Z" w16du:dateUtc="2025-10-27T18:58:00Z"/>
              </w:rPr>
            </w:pPr>
            <w:ins w:id="847" w:author="Harinarayana Mellacheruvu" w:date="2025-10-27T11:58:00Z" w16du:dateUtc="2025-10-27T18:58:00Z">
              <w:r w:rsidRPr="00C600BC">
                <w:rPr>
                  <w:color w:val="000000"/>
                  <w:rPrChange w:id="848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(115), PhG_L_6_4</w:t>
              </w:r>
            </w:ins>
          </w:p>
        </w:tc>
        <w:tc>
          <w:tcPr>
            <w:tcW w:w="435" w:type="dxa"/>
            <w:hideMark/>
            <w:tcPrChange w:id="849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BA0B680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50" w:author="Harinarayana Mellacheruvu" w:date="2025-10-27T11:58:00Z" w16du:dateUtc="2025-10-27T18:58:00Z"/>
              </w:rPr>
            </w:pPr>
            <w:ins w:id="851" w:author="Harinarayana Mellacheruvu" w:date="2025-10-27T11:58:00Z" w16du:dateUtc="2025-10-27T18:58:00Z">
              <w:r w:rsidRPr="00C600BC">
                <w:rPr>
                  <w:color w:val="000000"/>
                  <w:rPrChange w:id="852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479</w:t>
              </w:r>
            </w:ins>
          </w:p>
        </w:tc>
      </w:tr>
      <w:tr w:rsidR="00C600BC" w:rsidRPr="00C600BC" w14:paraId="655A06A2" w14:textId="77777777" w:rsidTr="00C600BC">
        <w:trPr>
          <w:trHeight w:val="165"/>
          <w:ins w:id="853" w:author="Harinarayana Mellacheruvu" w:date="2025-10-27T11:58:00Z" w16du:dateUtc="2025-10-27T18:58:00Z"/>
          <w:trPrChange w:id="854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855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62F43A9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56" w:author="Harinarayana Mellacheruvu" w:date="2025-10-27T11:58:00Z" w16du:dateUtc="2025-10-27T18:58:00Z"/>
              </w:rPr>
            </w:pPr>
            <w:ins w:id="857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858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2805" w:type="dxa"/>
            <w:hideMark/>
            <w:tcPrChange w:id="859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E43807C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60" w:author="Harinarayana Mellacheruvu" w:date="2025-10-27T11:58:00Z" w16du:dateUtc="2025-10-27T18:58:00Z"/>
              </w:rPr>
            </w:pPr>
            <w:ins w:id="861" w:author="Harinarayana Mellacheruvu" w:date="2025-10-27T11:58:00Z" w16du:dateUtc="2025-10-27T18:58:00Z">
              <w:r w:rsidRPr="00C600BC">
                <w:rPr>
                  <w:color w:val="000000"/>
                  <w:rPrChange w:id="862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A8vl, ventrolateral area 8</w:t>
              </w:r>
            </w:ins>
          </w:p>
        </w:tc>
        <w:tc>
          <w:tcPr>
            <w:tcW w:w="1230" w:type="dxa"/>
            <w:hideMark/>
            <w:tcPrChange w:id="863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EA509F0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64" w:author="Harinarayana Mellacheruvu" w:date="2025-10-27T11:58:00Z" w16du:dateUtc="2025-10-27T18:58:00Z"/>
              </w:rPr>
            </w:pPr>
            <w:ins w:id="865" w:author="Harinarayana Mellacheruvu" w:date="2025-10-27T11:58:00Z" w16du:dateUtc="2025-10-27T18:58:00Z">
              <w:r w:rsidRPr="00C600BC">
                <w:rPr>
                  <w:color w:val="000000"/>
                  <w:rPrChange w:id="866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(24), MFG_R_7_5</w:t>
              </w:r>
            </w:ins>
          </w:p>
        </w:tc>
        <w:tc>
          <w:tcPr>
            <w:tcW w:w="435" w:type="dxa"/>
            <w:hideMark/>
            <w:tcPrChange w:id="867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C7AFD74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68" w:author="Harinarayana Mellacheruvu" w:date="2025-10-27T11:58:00Z" w16du:dateUtc="2025-10-27T18:58:00Z"/>
              </w:rPr>
            </w:pPr>
            <w:ins w:id="869" w:author="Harinarayana Mellacheruvu" w:date="2025-10-27T11:58:00Z" w16du:dateUtc="2025-10-27T18:58:00Z">
              <w:r w:rsidRPr="00C600BC">
                <w:rPr>
                  <w:color w:val="000000"/>
                  <w:rPrChange w:id="87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476</w:t>
              </w:r>
            </w:ins>
          </w:p>
        </w:tc>
      </w:tr>
      <w:tr w:rsidR="00C600BC" w:rsidRPr="00C600BC" w14:paraId="38CD8C23" w14:textId="77777777" w:rsidTr="00C600BC">
        <w:trPr>
          <w:trHeight w:val="165"/>
          <w:ins w:id="871" w:author="Harinarayana Mellacheruvu" w:date="2025-10-27T11:58:00Z" w16du:dateUtc="2025-10-27T18:58:00Z"/>
          <w:trPrChange w:id="872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873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9BD573B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74" w:author="Harinarayana Mellacheruvu" w:date="2025-10-27T11:58:00Z" w16du:dateUtc="2025-10-27T18:58:00Z"/>
              </w:rPr>
            </w:pPr>
            <w:ins w:id="875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876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2805" w:type="dxa"/>
            <w:hideMark/>
            <w:tcPrChange w:id="877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FC85F3A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78" w:author="Harinarayana Mellacheruvu" w:date="2025-10-27T11:58:00Z" w16du:dateUtc="2025-10-27T18:58:00Z"/>
              </w:rPr>
            </w:pPr>
            <w:ins w:id="879" w:author="Harinarayana Mellacheruvu" w:date="2025-10-27T11:58:00Z" w16du:dateUtc="2025-10-27T18:58:00Z">
              <w:r w:rsidRPr="00C600BC">
                <w:rPr>
                  <w:color w:val="000000"/>
                  <w:rPrChange w:id="88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A35/36r, rostral area 35/36</w:t>
              </w:r>
            </w:ins>
          </w:p>
        </w:tc>
        <w:tc>
          <w:tcPr>
            <w:tcW w:w="1230" w:type="dxa"/>
            <w:hideMark/>
            <w:tcPrChange w:id="881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4FA2A6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82" w:author="Harinarayana Mellacheruvu" w:date="2025-10-27T11:58:00Z" w16du:dateUtc="2025-10-27T18:58:00Z"/>
              </w:rPr>
            </w:pPr>
            <w:ins w:id="883" w:author="Harinarayana Mellacheruvu" w:date="2025-10-27T11:58:00Z" w16du:dateUtc="2025-10-27T18:58:00Z">
              <w:r w:rsidRPr="00C600BC">
                <w:rPr>
                  <w:color w:val="000000"/>
                  <w:rPrChange w:id="88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(109), PhG_L_6_1</w:t>
              </w:r>
            </w:ins>
          </w:p>
        </w:tc>
        <w:tc>
          <w:tcPr>
            <w:tcW w:w="435" w:type="dxa"/>
            <w:hideMark/>
            <w:tcPrChange w:id="885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C38C43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86" w:author="Harinarayana Mellacheruvu" w:date="2025-10-27T11:58:00Z" w16du:dateUtc="2025-10-27T18:58:00Z"/>
              </w:rPr>
            </w:pPr>
            <w:ins w:id="887" w:author="Harinarayana Mellacheruvu" w:date="2025-10-27T11:58:00Z" w16du:dateUtc="2025-10-27T18:58:00Z">
              <w:r w:rsidRPr="00C600BC">
                <w:rPr>
                  <w:color w:val="000000"/>
                  <w:rPrChange w:id="888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473</w:t>
              </w:r>
            </w:ins>
          </w:p>
        </w:tc>
      </w:tr>
      <w:tr w:rsidR="00C600BC" w:rsidRPr="00C600BC" w14:paraId="589A8766" w14:textId="77777777" w:rsidTr="00C600BC">
        <w:trPr>
          <w:trHeight w:val="165"/>
          <w:ins w:id="889" w:author="Harinarayana Mellacheruvu" w:date="2025-10-27T11:58:00Z" w16du:dateUtc="2025-10-27T18:58:00Z"/>
          <w:trPrChange w:id="890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891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0860018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92" w:author="Harinarayana Mellacheruvu" w:date="2025-10-27T11:58:00Z" w16du:dateUtc="2025-10-27T18:58:00Z"/>
              </w:rPr>
            </w:pPr>
            <w:ins w:id="893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894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2805" w:type="dxa"/>
            <w:hideMark/>
            <w:tcPrChange w:id="895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FBE6957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896" w:author="Harinarayana Mellacheruvu" w:date="2025-10-27T11:58:00Z" w16du:dateUtc="2025-10-27T18:58:00Z"/>
              </w:rPr>
            </w:pPr>
            <w:ins w:id="897" w:author="Harinarayana Mellacheruvu" w:date="2025-10-27T11:58:00Z" w16du:dateUtc="2025-10-27T18:58:00Z">
              <w:r w:rsidRPr="00C600BC">
                <w:rPr>
                  <w:color w:val="000000"/>
                  <w:rPrChange w:id="898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A21r, rostral area 21</w:t>
              </w:r>
            </w:ins>
          </w:p>
        </w:tc>
        <w:tc>
          <w:tcPr>
            <w:tcW w:w="1230" w:type="dxa"/>
            <w:hideMark/>
            <w:tcPrChange w:id="899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6DC1986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00" w:author="Harinarayana Mellacheruvu" w:date="2025-10-27T11:58:00Z" w16du:dateUtc="2025-10-27T18:58:00Z"/>
              </w:rPr>
            </w:pPr>
            <w:ins w:id="901" w:author="Harinarayana Mellacheruvu" w:date="2025-10-27T11:58:00Z" w16du:dateUtc="2025-10-27T18:58:00Z">
              <w:r w:rsidRPr="00C600BC">
                <w:rPr>
                  <w:color w:val="000000"/>
                  <w:rPrChange w:id="902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(84), MTG_R_4_2</w:t>
              </w:r>
            </w:ins>
          </w:p>
        </w:tc>
        <w:tc>
          <w:tcPr>
            <w:tcW w:w="435" w:type="dxa"/>
            <w:hideMark/>
            <w:tcPrChange w:id="903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4CC31AC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04" w:author="Harinarayana Mellacheruvu" w:date="2025-10-27T11:58:00Z" w16du:dateUtc="2025-10-27T18:58:00Z"/>
              </w:rPr>
            </w:pPr>
            <w:ins w:id="905" w:author="Harinarayana Mellacheruvu" w:date="2025-10-27T11:58:00Z" w16du:dateUtc="2025-10-27T18:58:00Z">
              <w:r w:rsidRPr="00C600BC">
                <w:rPr>
                  <w:color w:val="000000"/>
                  <w:rPrChange w:id="906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473</w:t>
              </w:r>
            </w:ins>
          </w:p>
        </w:tc>
      </w:tr>
      <w:tr w:rsidR="00C600BC" w:rsidRPr="00C600BC" w14:paraId="1FA9F529" w14:textId="77777777" w:rsidTr="00C600BC">
        <w:trPr>
          <w:trHeight w:val="165"/>
          <w:ins w:id="907" w:author="Harinarayana Mellacheruvu" w:date="2025-10-27T11:58:00Z" w16du:dateUtc="2025-10-27T18:58:00Z"/>
          <w:trPrChange w:id="908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909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B492DE5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10" w:author="Harinarayana Mellacheruvu" w:date="2025-10-27T11:58:00Z" w16du:dateUtc="2025-10-27T18:58:00Z"/>
              </w:rPr>
            </w:pPr>
            <w:ins w:id="911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912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2805" w:type="dxa"/>
            <w:hideMark/>
            <w:tcPrChange w:id="913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1727BDE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14" w:author="Harinarayana Mellacheruvu" w:date="2025-10-27T11:58:00Z" w16du:dateUtc="2025-10-27T18:58:00Z"/>
              </w:rPr>
            </w:pPr>
            <w:ins w:id="915" w:author="Harinarayana Mellacheruvu" w:date="2025-10-27T11:58:00Z" w16du:dateUtc="2025-10-27T18:58:00Z">
              <w:r w:rsidRPr="00C600BC">
                <w:rPr>
                  <w:color w:val="000000"/>
                  <w:rPrChange w:id="916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A28/34, area 28/34 (EC, entorhinal cortex)</w:t>
              </w:r>
            </w:ins>
          </w:p>
        </w:tc>
        <w:tc>
          <w:tcPr>
            <w:tcW w:w="1230" w:type="dxa"/>
            <w:hideMark/>
            <w:tcPrChange w:id="917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006A6AD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18" w:author="Harinarayana Mellacheruvu" w:date="2025-10-27T11:58:00Z" w16du:dateUtc="2025-10-27T18:58:00Z"/>
              </w:rPr>
            </w:pPr>
            <w:ins w:id="919" w:author="Harinarayana Mellacheruvu" w:date="2025-10-27T11:58:00Z" w16du:dateUtc="2025-10-27T18:58:00Z">
              <w:r w:rsidRPr="00C600BC">
                <w:rPr>
                  <w:color w:val="000000"/>
                  <w:rPrChange w:id="92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(116), PhG_R_6_4</w:t>
              </w:r>
            </w:ins>
          </w:p>
        </w:tc>
        <w:tc>
          <w:tcPr>
            <w:tcW w:w="435" w:type="dxa"/>
            <w:hideMark/>
            <w:tcPrChange w:id="921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A350913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22" w:author="Harinarayana Mellacheruvu" w:date="2025-10-27T11:58:00Z" w16du:dateUtc="2025-10-27T18:58:00Z"/>
              </w:rPr>
            </w:pPr>
            <w:ins w:id="923" w:author="Harinarayana Mellacheruvu" w:date="2025-10-27T11:58:00Z" w16du:dateUtc="2025-10-27T18:58:00Z">
              <w:r w:rsidRPr="00C600BC">
                <w:rPr>
                  <w:color w:val="000000"/>
                  <w:rPrChange w:id="92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468</w:t>
              </w:r>
            </w:ins>
          </w:p>
        </w:tc>
      </w:tr>
      <w:tr w:rsidR="00C600BC" w:rsidRPr="00C600BC" w14:paraId="62523F50" w14:textId="77777777" w:rsidTr="00C600BC">
        <w:trPr>
          <w:trHeight w:val="165"/>
          <w:ins w:id="925" w:author="Harinarayana Mellacheruvu" w:date="2025-10-27T11:58:00Z" w16du:dateUtc="2025-10-27T18:58:00Z"/>
          <w:trPrChange w:id="926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927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62EDA3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28" w:author="Harinarayana Mellacheruvu" w:date="2025-10-27T11:58:00Z" w16du:dateUtc="2025-10-27T18:58:00Z"/>
              </w:rPr>
            </w:pPr>
            <w:ins w:id="929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930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2805" w:type="dxa"/>
            <w:hideMark/>
            <w:tcPrChange w:id="931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E7581C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32" w:author="Harinarayana Mellacheruvu" w:date="2025-10-27T11:58:00Z" w16du:dateUtc="2025-10-27T18:58:00Z"/>
              </w:rPr>
            </w:pPr>
            <w:ins w:id="933" w:author="Harinarayana Mellacheruvu" w:date="2025-10-27T11:58:00Z" w16du:dateUtc="2025-10-27T18:58:00Z">
              <w:r w:rsidRPr="00C600BC">
                <w:rPr>
                  <w:color w:val="000000"/>
                  <w:rPrChange w:id="934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A11l, lateral area 11</w:t>
              </w:r>
            </w:ins>
          </w:p>
        </w:tc>
        <w:tc>
          <w:tcPr>
            <w:tcW w:w="1230" w:type="dxa"/>
            <w:hideMark/>
            <w:tcPrChange w:id="935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CFFE84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36" w:author="Harinarayana Mellacheruvu" w:date="2025-10-27T11:58:00Z" w16du:dateUtc="2025-10-27T18:58:00Z"/>
              </w:rPr>
            </w:pPr>
            <w:ins w:id="937" w:author="Harinarayana Mellacheruvu" w:date="2025-10-27T11:58:00Z" w16du:dateUtc="2025-10-27T18:58:00Z">
              <w:r w:rsidRPr="00C600BC">
                <w:rPr>
                  <w:color w:val="000000"/>
                  <w:rPrChange w:id="938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(45), OrG_L_6_3</w:t>
              </w:r>
            </w:ins>
          </w:p>
        </w:tc>
        <w:tc>
          <w:tcPr>
            <w:tcW w:w="435" w:type="dxa"/>
            <w:hideMark/>
            <w:tcPrChange w:id="939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07E24A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40" w:author="Harinarayana Mellacheruvu" w:date="2025-10-27T11:58:00Z" w16du:dateUtc="2025-10-27T18:58:00Z"/>
              </w:rPr>
            </w:pPr>
            <w:ins w:id="941" w:author="Harinarayana Mellacheruvu" w:date="2025-10-27T11:58:00Z" w16du:dateUtc="2025-10-27T18:58:00Z">
              <w:r w:rsidRPr="00C600BC">
                <w:rPr>
                  <w:color w:val="000000"/>
                  <w:rPrChange w:id="942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466</w:t>
              </w:r>
            </w:ins>
          </w:p>
        </w:tc>
      </w:tr>
      <w:tr w:rsidR="00C600BC" w:rsidRPr="00C600BC" w14:paraId="23D5A94C" w14:textId="77777777" w:rsidTr="00C600BC">
        <w:trPr>
          <w:trHeight w:val="165"/>
          <w:ins w:id="943" w:author="Harinarayana Mellacheruvu" w:date="2025-10-27T11:58:00Z" w16du:dateUtc="2025-10-27T18:58:00Z"/>
          <w:trPrChange w:id="944" w:author="Harinarayana Mellacheruvu" w:date="2025-10-27T11:59:00Z" w16du:dateUtc="2025-10-27T18:59:00Z">
            <w:trPr>
              <w:gridBefore w:val="1"/>
              <w:gridAfter w:val="0"/>
              <w:trHeight w:val="165"/>
            </w:trPr>
          </w:trPrChange>
        </w:trPr>
        <w:tc>
          <w:tcPr>
            <w:tcW w:w="1680" w:type="dxa"/>
            <w:hideMark/>
            <w:tcPrChange w:id="945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853D5EE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46" w:author="Harinarayana Mellacheruvu" w:date="2025-10-27T11:58:00Z" w16du:dateUtc="2025-10-27T18:58:00Z"/>
              </w:rPr>
            </w:pPr>
            <w:ins w:id="947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948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2805" w:type="dxa"/>
            <w:hideMark/>
            <w:tcPrChange w:id="949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342B43A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50" w:author="Harinarayana Mellacheruvu" w:date="2025-10-27T11:58:00Z" w16du:dateUtc="2025-10-27T18:58:00Z"/>
              </w:rPr>
            </w:pPr>
            <w:ins w:id="951" w:author="Harinarayana Mellacheruvu" w:date="2025-10-27T11:58:00Z" w16du:dateUtc="2025-10-27T18:58:00Z">
              <w:r w:rsidRPr="00C600BC">
                <w:rPr>
                  <w:color w:val="000000"/>
                  <w:rPrChange w:id="952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IFJ, inferior frontal junction</w:t>
              </w:r>
            </w:ins>
          </w:p>
        </w:tc>
        <w:tc>
          <w:tcPr>
            <w:tcW w:w="1230" w:type="dxa"/>
            <w:hideMark/>
            <w:tcPrChange w:id="953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108C15B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54" w:author="Harinarayana Mellacheruvu" w:date="2025-10-27T11:58:00Z" w16du:dateUtc="2025-10-27T18:58:00Z"/>
              </w:rPr>
            </w:pPr>
            <w:ins w:id="955" w:author="Harinarayana Mellacheruvu" w:date="2025-10-27T11:58:00Z" w16du:dateUtc="2025-10-27T18:58:00Z">
              <w:r w:rsidRPr="00C600BC">
                <w:rPr>
                  <w:color w:val="000000"/>
                  <w:rPrChange w:id="956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(17), MFG_L_7_2</w:t>
              </w:r>
            </w:ins>
          </w:p>
        </w:tc>
        <w:tc>
          <w:tcPr>
            <w:tcW w:w="435" w:type="dxa"/>
            <w:hideMark/>
            <w:tcPrChange w:id="957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7EE80F2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58" w:author="Harinarayana Mellacheruvu" w:date="2025-10-27T11:58:00Z" w16du:dateUtc="2025-10-27T18:58:00Z"/>
              </w:rPr>
            </w:pPr>
            <w:ins w:id="959" w:author="Harinarayana Mellacheruvu" w:date="2025-10-27T11:58:00Z" w16du:dateUtc="2025-10-27T18:58:00Z">
              <w:r w:rsidRPr="00C600BC">
                <w:rPr>
                  <w:color w:val="000000"/>
                  <w:rPrChange w:id="96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466</w:t>
              </w:r>
            </w:ins>
          </w:p>
        </w:tc>
      </w:tr>
      <w:tr w:rsidR="00C600BC" w:rsidRPr="00C600BC" w14:paraId="27CE939A" w14:textId="77777777" w:rsidTr="00C600BC">
        <w:trPr>
          <w:trHeight w:val="180"/>
          <w:ins w:id="961" w:author="Harinarayana Mellacheruvu" w:date="2025-10-27T11:58:00Z" w16du:dateUtc="2025-10-27T18:58:00Z"/>
          <w:trPrChange w:id="962" w:author="Harinarayana Mellacheruvu" w:date="2025-10-27T11:59:00Z" w16du:dateUtc="2025-10-27T18:59:00Z">
            <w:trPr>
              <w:gridBefore w:val="1"/>
              <w:gridAfter w:val="0"/>
              <w:trHeight w:val="180"/>
            </w:trPr>
          </w:trPrChange>
        </w:trPr>
        <w:tc>
          <w:tcPr>
            <w:tcW w:w="1680" w:type="dxa"/>
            <w:hideMark/>
            <w:tcPrChange w:id="963" w:author="Harinarayana Mellacheruvu" w:date="2025-10-27T11:59:00Z" w16du:dateUtc="2025-10-27T18:59:00Z">
              <w:tcPr>
                <w:tcW w:w="168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6CC7E55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64" w:author="Harinarayana Mellacheruvu" w:date="2025-10-27T11:58:00Z" w16du:dateUtc="2025-10-27T18:58:00Z"/>
              </w:rPr>
            </w:pPr>
            <w:ins w:id="965" w:author="Harinarayana Mellacheruvu" w:date="2025-10-27T11:58:00Z" w16du:dateUtc="2025-10-27T18:58:00Z">
              <w:r w:rsidRPr="00C600BC">
                <w:rPr>
                  <w:b/>
                  <w:bCs/>
                  <w:color w:val="000000"/>
                  <w:rPrChange w:id="966" w:author="Harinarayana Mellacheruvu" w:date="2025-10-27T11:59:00Z" w16du:dateUtc="2025-10-27T18:59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2805" w:type="dxa"/>
            <w:hideMark/>
            <w:tcPrChange w:id="967" w:author="Harinarayana Mellacheruvu" w:date="2025-10-27T11:59:00Z" w16du:dateUtc="2025-10-27T18:59:00Z">
              <w:tcPr>
                <w:tcW w:w="280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E1765C8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68" w:author="Harinarayana Mellacheruvu" w:date="2025-10-27T11:58:00Z" w16du:dateUtc="2025-10-27T18:58:00Z"/>
              </w:rPr>
            </w:pPr>
            <w:proofErr w:type="spellStart"/>
            <w:ins w:id="969" w:author="Harinarayana Mellacheruvu" w:date="2025-10-27T11:58:00Z" w16du:dateUtc="2025-10-27T18:58:00Z">
              <w:r w:rsidRPr="00C600BC">
                <w:rPr>
                  <w:color w:val="000000"/>
                  <w:rPrChange w:id="970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dCa</w:t>
              </w:r>
              <w:proofErr w:type="spellEnd"/>
              <w:r w:rsidRPr="00C600BC">
                <w:rPr>
                  <w:color w:val="000000"/>
                  <w:rPrChange w:id="971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dorsal caudate</w:t>
              </w:r>
            </w:ins>
          </w:p>
        </w:tc>
        <w:tc>
          <w:tcPr>
            <w:tcW w:w="1230" w:type="dxa"/>
            <w:hideMark/>
            <w:tcPrChange w:id="972" w:author="Harinarayana Mellacheruvu" w:date="2025-10-27T11:59:00Z" w16du:dateUtc="2025-10-27T18:59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2A8A0DE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73" w:author="Harinarayana Mellacheruvu" w:date="2025-10-27T11:58:00Z" w16du:dateUtc="2025-10-27T18:58:00Z"/>
              </w:rPr>
            </w:pPr>
            <w:ins w:id="974" w:author="Harinarayana Mellacheruvu" w:date="2025-10-27T11:58:00Z" w16du:dateUtc="2025-10-27T18:58:00Z">
              <w:r w:rsidRPr="00C600BC">
                <w:rPr>
                  <w:color w:val="000000"/>
                  <w:rPrChange w:id="975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(227), Str_L_6_5</w:t>
              </w:r>
            </w:ins>
          </w:p>
        </w:tc>
        <w:tc>
          <w:tcPr>
            <w:tcW w:w="435" w:type="dxa"/>
            <w:hideMark/>
            <w:tcPrChange w:id="976" w:author="Harinarayana Mellacheruvu" w:date="2025-10-27T11:59:00Z" w16du:dateUtc="2025-10-27T18:59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A303E2F" w14:textId="77777777" w:rsidR="00C600BC" w:rsidRPr="00C600BC" w:rsidRDefault="00C600BC">
            <w:pPr>
              <w:pStyle w:val="NormalWeb"/>
              <w:spacing w:before="0" w:beforeAutospacing="0" w:after="0" w:afterAutospacing="0"/>
              <w:rPr>
                <w:ins w:id="977" w:author="Harinarayana Mellacheruvu" w:date="2025-10-27T11:58:00Z" w16du:dateUtc="2025-10-27T18:58:00Z"/>
              </w:rPr>
            </w:pPr>
            <w:ins w:id="978" w:author="Harinarayana Mellacheruvu" w:date="2025-10-27T11:58:00Z" w16du:dateUtc="2025-10-27T18:58:00Z">
              <w:r w:rsidRPr="00C600BC">
                <w:rPr>
                  <w:color w:val="000000"/>
                  <w:rPrChange w:id="979" w:author="Harinarayana Mellacheruvu" w:date="2025-10-27T11:59:00Z" w16du:dateUtc="2025-10-27T18:59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465</w:t>
              </w:r>
            </w:ins>
          </w:p>
        </w:tc>
      </w:tr>
    </w:tbl>
    <w:p w14:paraId="628A45EA" w14:textId="77777777" w:rsidR="00CD1C6B" w:rsidRDefault="00CD1C6B">
      <w:pPr>
        <w:rPr>
          <w:ins w:id="980" w:author="Harinarayana Mellacheruvu" w:date="2025-10-27T11:58:00Z" w16du:dateUtc="2025-10-27T18:58:00Z"/>
          <w:b/>
          <w:bCs/>
        </w:rPr>
      </w:pPr>
    </w:p>
    <w:p w14:paraId="7B89EFC5" w14:textId="77777777" w:rsidR="00C600BC" w:rsidRDefault="00C600BC">
      <w:pPr>
        <w:rPr>
          <w:ins w:id="981" w:author="Harinarayana Mellacheruvu" w:date="2025-10-27T11:58:00Z" w16du:dateUtc="2025-10-27T18:58:00Z"/>
          <w:b/>
          <w:bCs/>
        </w:rPr>
      </w:pPr>
    </w:p>
    <w:p w14:paraId="118876A8" w14:textId="77777777" w:rsidR="00C600BC" w:rsidRDefault="00C600BC">
      <w:pPr>
        <w:rPr>
          <w:ins w:id="982" w:author="Harinarayana Mellacheruvu" w:date="2025-10-27T11:58:00Z" w16du:dateUtc="2025-10-27T18:58:00Z"/>
          <w:b/>
          <w:bCs/>
        </w:rPr>
      </w:pPr>
    </w:p>
    <w:p w14:paraId="5A3D3F71" w14:textId="77777777" w:rsidR="00C600BC" w:rsidRDefault="00C600BC">
      <w:pPr>
        <w:rPr>
          <w:ins w:id="983" w:author="Harinarayana Mellacheruvu" w:date="2025-10-27T11:58:00Z" w16du:dateUtc="2025-10-27T18:58:00Z"/>
          <w:b/>
          <w:bCs/>
        </w:rPr>
      </w:pPr>
    </w:p>
    <w:p w14:paraId="1CC9D743" w14:textId="77777777" w:rsidR="00540CB4" w:rsidRDefault="00540CB4">
      <w:pPr>
        <w:rPr>
          <w:ins w:id="984" w:author="Harinarayana Mellacheruvu" w:date="2025-10-27T11:59:00Z" w16du:dateUtc="2025-10-27T18:59:00Z"/>
          <w:b/>
          <w:bCs/>
        </w:rPr>
      </w:pPr>
    </w:p>
    <w:p w14:paraId="0B6D107C" w14:textId="4D8DC2E5" w:rsidR="00CD1C6B" w:rsidRDefault="00CD1C6B">
      <w:pPr>
        <w:rPr>
          <w:ins w:id="985" w:author="Harinarayana Mellacheruvu" w:date="2025-10-25T15:47:00Z" w16du:dateUtc="2025-10-25T22:47:00Z"/>
          <w:b/>
          <w:bCs/>
        </w:rPr>
      </w:pPr>
      <w:ins w:id="986" w:author="Harinarayana Mellacheruvu" w:date="2025-10-25T15:47:00Z" w16du:dateUtc="2025-10-25T22:47:00Z">
        <w:r>
          <w:rPr>
            <w:b/>
            <w:bCs/>
          </w:rPr>
          <w:lastRenderedPageBreak/>
          <w:t xml:space="preserve">Table 5: </w:t>
        </w:r>
      </w:ins>
      <w:ins w:id="987" w:author="Harinarayana Mellacheruvu" w:date="2025-10-27T12:00:00Z" w16du:dateUtc="2025-10-27T19:00:00Z">
        <w:r w:rsidR="00540CB4">
          <w:rPr>
            <w:b/>
            <w:bCs/>
          </w:rPr>
          <w:t xml:space="preserve">Top 20% </w:t>
        </w:r>
      </w:ins>
      <w:ins w:id="988" w:author="Harinarayana Mellacheruvu" w:date="2025-10-25T15:47:00Z" w16du:dateUtc="2025-10-25T22:47:00Z">
        <w:r>
          <w:rPr>
            <w:b/>
            <w:bCs/>
          </w:rPr>
          <w:t>Shared regions among ASD cohorts</w:t>
        </w:r>
      </w:ins>
    </w:p>
    <w:p w14:paraId="5DBF71E6" w14:textId="77777777" w:rsidR="00CD1C6B" w:rsidRDefault="00CD1C6B">
      <w:pPr>
        <w:rPr>
          <w:ins w:id="989" w:author="Harinarayana Mellacheruvu" w:date="2025-10-25T15:47:00Z" w16du:dateUtc="2025-10-25T22:47:00Z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PrChange w:id="990" w:author="Harinarayana Mellacheruvu" w:date="2025-10-27T12:00:00Z" w16du:dateUtc="2025-10-27T19:00:00Z"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650"/>
        <w:gridCol w:w="3345"/>
        <w:gridCol w:w="1497"/>
        <w:gridCol w:w="857"/>
        <w:tblGridChange w:id="991">
          <w:tblGrid>
            <w:gridCol w:w="3"/>
            <w:gridCol w:w="1647"/>
            <w:gridCol w:w="3"/>
            <w:gridCol w:w="3342"/>
            <w:gridCol w:w="3"/>
            <w:gridCol w:w="1401"/>
            <w:gridCol w:w="93"/>
            <w:gridCol w:w="668"/>
            <w:gridCol w:w="189"/>
          </w:tblGrid>
        </w:tblGridChange>
      </w:tblGrid>
      <w:tr w:rsidR="00540CB4" w:rsidRPr="00540CB4" w14:paraId="7CE43B4A" w14:textId="77777777" w:rsidTr="00540CB4">
        <w:trPr>
          <w:trHeight w:val="165"/>
          <w:ins w:id="992" w:author="Harinarayana Mellacheruvu" w:date="2025-10-27T12:00:00Z" w16du:dateUtc="2025-10-27T19:00:00Z"/>
          <w:trPrChange w:id="993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994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F3DAFD6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995" w:author="Harinarayana Mellacheruvu" w:date="2025-10-27T12:00:00Z" w16du:dateUtc="2025-10-27T19:00:00Z"/>
              </w:rPr>
            </w:pPr>
            <w:ins w:id="996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997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Brain Regions</w:t>
              </w:r>
            </w:ins>
          </w:p>
        </w:tc>
        <w:tc>
          <w:tcPr>
            <w:tcW w:w="3345" w:type="dxa"/>
            <w:hideMark/>
            <w:tcPrChange w:id="998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C8F7E21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999" w:author="Harinarayana Mellacheruvu" w:date="2025-10-27T12:00:00Z" w16du:dateUtc="2025-10-27T19:00:00Z"/>
              </w:rPr>
            </w:pPr>
            <w:ins w:id="1000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001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Subdivision</w:t>
              </w:r>
            </w:ins>
          </w:p>
        </w:tc>
        <w:tc>
          <w:tcPr>
            <w:tcW w:w="1230" w:type="dxa"/>
            <w:hideMark/>
            <w:tcPrChange w:id="1002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7E6AC95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03" w:author="Harinarayana Mellacheruvu" w:date="2025-10-27T12:00:00Z" w16du:dateUtc="2025-10-27T19:00:00Z"/>
              </w:rPr>
            </w:pPr>
            <w:ins w:id="1004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005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(ID) Region Label</w:t>
              </w:r>
            </w:ins>
          </w:p>
        </w:tc>
        <w:tc>
          <w:tcPr>
            <w:tcW w:w="435" w:type="dxa"/>
            <w:hideMark/>
            <w:tcPrChange w:id="1006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B0B3B2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7777585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07" w:author="Harinarayana Mellacheruvu" w:date="2025-10-27T12:00:00Z" w16du:dateUtc="2025-10-27T19:00:00Z"/>
              </w:rPr>
            </w:pPr>
            <w:ins w:id="1008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009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Count</w:t>
              </w:r>
            </w:ins>
          </w:p>
        </w:tc>
      </w:tr>
      <w:tr w:rsidR="00540CB4" w:rsidRPr="00540CB4" w14:paraId="3503058C" w14:textId="77777777" w:rsidTr="00540CB4">
        <w:trPr>
          <w:trHeight w:val="180"/>
          <w:ins w:id="1010" w:author="Harinarayana Mellacheruvu" w:date="2025-10-27T12:00:00Z" w16du:dateUtc="2025-10-27T19:00:00Z"/>
          <w:trPrChange w:id="1011" w:author="Harinarayana Mellacheruvu" w:date="2025-10-27T12:00:00Z" w16du:dateUtc="2025-10-27T19:00:00Z">
            <w:trPr>
              <w:gridBefore w:val="1"/>
              <w:gridAfter w:val="0"/>
              <w:trHeight w:val="180"/>
            </w:trPr>
          </w:trPrChange>
        </w:trPr>
        <w:tc>
          <w:tcPr>
            <w:tcW w:w="1650" w:type="dxa"/>
            <w:hideMark/>
            <w:tcPrChange w:id="1012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AC38D21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13" w:author="Harinarayana Mellacheruvu" w:date="2025-10-27T12:00:00Z" w16du:dateUtc="2025-10-27T19:00:00Z"/>
              </w:rPr>
            </w:pPr>
            <w:ins w:id="1014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015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1016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B09FF96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17" w:author="Harinarayana Mellacheruvu" w:date="2025-10-27T12:00:00Z" w16du:dateUtc="2025-10-27T19:00:00Z"/>
              </w:rPr>
            </w:pPr>
            <w:ins w:id="1018" w:author="Harinarayana Mellacheruvu" w:date="2025-10-27T12:00:00Z" w16du:dateUtc="2025-10-27T19:00:00Z">
              <w:r w:rsidRPr="00540CB4">
                <w:rPr>
                  <w:color w:val="000000"/>
                  <w:rPrChange w:id="1019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A8vl, ventrolateral area 8</w:t>
              </w:r>
            </w:ins>
          </w:p>
        </w:tc>
        <w:tc>
          <w:tcPr>
            <w:tcW w:w="1230" w:type="dxa"/>
            <w:hideMark/>
            <w:tcPrChange w:id="1020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99ED3BD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21" w:author="Harinarayana Mellacheruvu" w:date="2025-10-27T12:00:00Z" w16du:dateUtc="2025-10-27T19:00:00Z"/>
              </w:rPr>
            </w:pPr>
            <w:ins w:id="1022" w:author="Harinarayana Mellacheruvu" w:date="2025-10-27T12:00:00Z" w16du:dateUtc="2025-10-27T19:00:00Z">
              <w:r w:rsidRPr="00540CB4">
                <w:rPr>
                  <w:color w:val="000000"/>
                  <w:rPrChange w:id="1023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(24), MFG_R_7_5</w:t>
              </w:r>
            </w:ins>
          </w:p>
        </w:tc>
        <w:tc>
          <w:tcPr>
            <w:tcW w:w="435" w:type="dxa"/>
            <w:hideMark/>
            <w:tcPrChange w:id="1024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D2DE6FC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25" w:author="Harinarayana Mellacheruvu" w:date="2025-10-27T12:00:00Z" w16du:dateUtc="2025-10-27T19:00:00Z"/>
              </w:rPr>
            </w:pPr>
            <w:ins w:id="1026" w:author="Harinarayana Mellacheruvu" w:date="2025-10-27T12:00:00Z" w16du:dateUtc="2025-10-27T19:00:00Z">
              <w:r w:rsidRPr="00540CB4">
                <w:rPr>
                  <w:color w:val="000000"/>
                  <w:rPrChange w:id="1027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496</w:t>
              </w:r>
            </w:ins>
          </w:p>
        </w:tc>
      </w:tr>
      <w:tr w:rsidR="00540CB4" w:rsidRPr="00540CB4" w14:paraId="13B7D7E8" w14:textId="77777777" w:rsidTr="00540CB4">
        <w:trPr>
          <w:trHeight w:val="165"/>
          <w:ins w:id="1028" w:author="Harinarayana Mellacheruvu" w:date="2025-10-27T12:00:00Z" w16du:dateUtc="2025-10-27T19:00:00Z"/>
          <w:trPrChange w:id="1029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030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FF8A7F2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31" w:author="Harinarayana Mellacheruvu" w:date="2025-10-27T12:00:00Z" w16du:dateUtc="2025-10-27T19:00:00Z"/>
              </w:rPr>
            </w:pPr>
            <w:ins w:id="1032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033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1034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14FD1D3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35" w:author="Harinarayana Mellacheruvu" w:date="2025-10-27T12:00:00Z" w16du:dateUtc="2025-10-27T19:00:00Z"/>
              </w:rPr>
            </w:pPr>
            <w:ins w:id="1036" w:author="Harinarayana Mellacheruvu" w:date="2025-10-27T12:00:00Z" w16du:dateUtc="2025-10-27T19:00:00Z">
              <w:r w:rsidRPr="00540CB4">
                <w:rPr>
                  <w:color w:val="000000"/>
                  <w:rPrChange w:id="1037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IFS, inferior frontal sulcus</w:t>
              </w:r>
            </w:ins>
          </w:p>
        </w:tc>
        <w:tc>
          <w:tcPr>
            <w:tcW w:w="1230" w:type="dxa"/>
            <w:hideMark/>
            <w:tcPrChange w:id="1038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E313623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39" w:author="Harinarayana Mellacheruvu" w:date="2025-10-27T12:00:00Z" w16du:dateUtc="2025-10-27T19:00:00Z"/>
              </w:rPr>
            </w:pPr>
            <w:ins w:id="1040" w:author="Harinarayana Mellacheruvu" w:date="2025-10-27T12:00:00Z" w16du:dateUtc="2025-10-27T19:00:00Z">
              <w:r w:rsidRPr="00540CB4">
                <w:rPr>
                  <w:color w:val="000000"/>
                  <w:rPrChange w:id="1041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(32), IFG_R_6_2</w:t>
              </w:r>
            </w:ins>
          </w:p>
        </w:tc>
        <w:tc>
          <w:tcPr>
            <w:tcW w:w="435" w:type="dxa"/>
            <w:hideMark/>
            <w:tcPrChange w:id="1042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0F6B62F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43" w:author="Harinarayana Mellacheruvu" w:date="2025-10-27T12:00:00Z" w16du:dateUtc="2025-10-27T19:00:00Z"/>
              </w:rPr>
            </w:pPr>
            <w:ins w:id="1044" w:author="Harinarayana Mellacheruvu" w:date="2025-10-27T12:00:00Z" w16du:dateUtc="2025-10-27T19:00:00Z">
              <w:r w:rsidRPr="00540CB4">
                <w:rPr>
                  <w:color w:val="000000"/>
                  <w:rPrChange w:id="1045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496</w:t>
              </w:r>
            </w:ins>
          </w:p>
        </w:tc>
      </w:tr>
      <w:tr w:rsidR="00540CB4" w:rsidRPr="00540CB4" w14:paraId="0ADE926E" w14:textId="77777777" w:rsidTr="00540CB4">
        <w:trPr>
          <w:trHeight w:val="165"/>
          <w:ins w:id="1046" w:author="Harinarayana Mellacheruvu" w:date="2025-10-27T12:00:00Z" w16du:dateUtc="2025-10-27T19:00:00Z"/>
          <w:trPrChange w:id="1047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048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EE2A6EB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49" w:author="Harinarayana Mellacheruvu" w:date="2025-10-27T12:00:00Z" w16du:dateUtc="2025-10-27T19:00:00Z"/>
              </w:rPr>
            </w:pPr>
            <w:ins w:id="1050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051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345" w:type="dxa"/>
            <w:hideMark/>
            <w:tcPrChange w:id="1052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82A36DD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53" w:author="Harinarayana Mellacheruvu" w:date="2025-10-27T12:00:00Z" w16du:dateUtc="2025-10-27T19:00:00Z"/>
              </w:rPr>
            </w:pPr>
            <w:ins w:id="1054" w:author="Harinarayana Mellacheruvu" w:date="2025-10-27T12:00:00Z" w16du:dateUtc="2025-10-27T19:00:00Z">
              <w:r w:rsidRPr="00540CB4">
                <w:rPr>
                  <w:color w:val="000000"/>
                  <w:rPrChange w:id="1055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A5m, medial area 5(</w:t>
              </w:r>
              <w:proofErr w:type="spellStart"/>
              <w:r w:rsidRPr="00540CB4">
                <w:rPr>
                  <w:color w:val="000000"/>
                  <w:rPrChange w:id="1056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PEm</w:t>
              </w:r>
              <w:proofErr w:type="spellEnd"/>
              <w:r w:rsidRPr="00540CB4">
                <w:rPr>
                  <w:color w:val="000000"/>
                  <w:rPrChange w:id="1057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30" w:type="dxa"/>
            <w:hideMark/>
            <w:tcPrChange w:id="1058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68781EE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59" w:author="Harinarayana Mellacheruvu" w:date="2025-10-27T12:00:00Z" w16du:dateUtc="2025-10-27T19:00:00Z"/>
              </w:rPr>
            </w:pPr>
            <w:ins w:id="1060" w:author="Harinarayana Mellacheruvu" w:date="2025-10-27T12:00:00Z" w16du:dateUtc="2025-10-27T19:00:00Z">
              <w:r w:rsidRPr="00540CB4">
                <w:rPr>
                  <w:color w:val="000000"/>
                  <w:rPrChange w:id="1061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(149), Pcun_L_4_2</w:t>
              </w:r>
            </w:ins>
          </w:p>
        </w:tc>
        <w:tc>
          <w:tcPr>
            <w:tcW w:w="435" w:type="dxa"/>
            <w:hideMark/>
            <w:tcPrChange w:id="1062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7906E26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63" w:author="Harinarayana Mellacheruvu" w:date="2025-10-27T12:00:00Z" w16du:dateUtc="2025-10-27T19:00:00Z"/>
              </w:rPr>
            </w:pPr>
            <w:ins w:id="1064" w:author="Harinarayana Mellacheruvu" w:date="2025-10-27T12:00:00Z" w16du:dateUtc="2025-10-27T19:00:00Z">
              <w:r w:rsidRPr="00540CB4">
                <w:rPr>
                  <w:color w:val="000000"/>
                  <w:rPrChange w:id="1065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490</w:t>
              </w:r>
            </w:ins>
          </w:p>
        </w:tc>
      </w:tr>
      <w:tr w:rsidR="00540CB4" w:rsidRPr="00540CB4" w14:paraId="312FB1CD" w14:textId="77777777" w:rsidTr="00540CB4">
        <w:trPr>
          <w:trHeight w:val="165"/>
          <w:ins w:id="1066" w:author="Harinarayana Mellacheruvu" w:date="2025-10-27T12:00:00Z" w16du:dateUtc="2025-10-27T19:00:00Z"/>
          <w:trPrChange w:id="1067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068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7A44BA6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69" w:author="Harinarayana Mellacheruvu" w:date="2025-10-27T12:00:00Z" w16du:dateUtc="2025-10-27T19:00:00Z"/>
              </w:rPr>
            </w:pPr>
            <w:ins w:id="1070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071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PCC, Precuneus</w:t>
              </w:r>
            </w:ins>
          </w:p>
        </w:tc>
        <w:tc>
          <w:tcPr>
            <w:tcW w:w="3345" w:type="dxa"/>
            <w:hideMark/>
            <w:tcPrChange w:id="1072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14F6CFF0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73" w:author="Harinarayana Mellacheruvu" w:date="2025-10-27T12:00:00Z" w16du:dateUtc="2025-10-27T19:00:00Z"/>
              </w:rPr>
            </w:pPr>
            <w:proofErr w:type="spellStart"/>
            <w:ins w:id="1074" w:author="Harinarayana Mellacheruvu" w:date="2025-10-27T12:00:00Z" w16du:dateUtc="2025-10-27T19:00:00Z">
              <w:r w:rsidRPr="00540CB4">
                <w:rPr>
                  <w:color w:val="000000"/>
                  <w:rPrChange w:id="1075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dmPOS</w:t>
              </w:r>
              <w:proofErr w:type="spellEnd"/>
              <w:r w:rsidRPr="00540CB4">
                <w:rPr>
                  <w:color w:val="000000"/>
                  <w:rPrChange w:id="1076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, </w:t>
              </w:r>
              <w:proofErr w:type="spellStart"/>
              <w:r w:rsidRPr="00540CB4">
                <w:rPr>
                  <w:color w:val="000000"/>
                  <w:rPrChange w:id="1077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dorsomeidal</w:t>
              </w:r>
              <w:proofErr w:type="spellEnd"/>
              <w:r w:rsidRPr="00540CB4">
                <w:rPr>
                  <w:color w:val="000000"/>
                  <w:rPrChange w:id="1078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parietooccipital</w:t>
              </w:r>
              <w:r w:rsidRPr="00540CB4">
                <w:rPr>
                  <w:rStyle w:val="apple-converted-space"/>
                  <w:rFonts w:eastAsiaTheme="majorEastAsia"/>
                  <w:color w:val="000000"/>
                  <w:rPrChange w:id="1079" w:author="Harinarayana Mellacheruvu" w:date="2025-10-27T12:00:00Z" w16du:dateUtc="2025-10-27T19:00:00Z">
                    <w:rPr>
                      <w:rStyle w:val="apple-converted-space"/>
                      <w:rFonts w:ascii="Helvetica Neue" w:eastAsiaTheme="majorEastAsia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  </w:t>
              </w:r>
              <w:r w:rsidRPr="00540CB4">
                <w:rPr>
                  <w:color w:val="000000"/>
                  <w:rPrChange w:id="1080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sulcus(</w:t>
              </w:r>
              <w:proofErr w:type="spellStart"/>
              <w:r w:rsidRPr="00540CB4">
                <w:rPr>
                  <w:color w:val="000000"/>
                  <w:rPrChange w:id="1081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PEr</w:t>
              </w:r>
              <w:proofErr w:type="spellEnd"/>
              <w:r w:rsidRPr="00540CB4">
                <w:rPr>
                  <w:color w:val="000000"/>
                  <w:rPrChange w:id="1082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30" w:type="dxa"/>
            <w:hideMark/>
            <w:tcPrChange w:id="1083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B93D93E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84" w:author="Harinarayana Mellacheruvu" w:date="2025-10-27T12:00:00Z" w16du:dateUtc="2025-10-27T19:00:00Z"/>
              </w:rPr>
            </w:pPr>
            <w:ins w:id="1085" w:author="Harinarayana Mellacheruvu" w:date="2025-10-27T12:00:00Z" w16du:dateUtc="2025-10-27T19:00:00Z">
              <w:r w:rsidRPr="00540CB4">
                <w:rPr>
                  <w:color w:val="000000"/>
                  <w:rPrChange w:id="1086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(151), Pcun_L_4_3</w:t>
              </w:r>
            </w:ins>
          </w:p>
        </w:tc>
        <w:tc>
          <w:tcPr>
            <w:tcW w:w="435" w:type="dxa"/>
            <w:hideMark/>
            <w:tcPrChange w:id="1087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201FC0F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88" w:author="Harinarayana Mellacheruvu" w:date="2025-10-27T12:00:00Z" w16du:dateUtc="2025-10-27T19:00:00Z"/>
              </w:rPr>
            </w:pPr>
            <w:ins w:id="1089" w:author="Harinarayana Mellacheruvu" w:date="2025-10-27T12:00:00Z" w16du:dateUtc="2025-10-27T19:00:00Z">
              <w:r w:rsidRPr="00540CB4">
                <w:rPr>
                  <w:color w:val="000000"/>
                  <w:rPrChange w:id="1090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489</w:t>
              </w:r>
            </w:ins>
          </w:p>
        </w:tc>
      </w:tr>
      <w:tr w:rsidR="00540CB4" w:rsidRPr="00540CB4" w14:paraId="40DBF7E3" w14:textId="77777777" w:rsidTr="00540CB4">
        <w:trPr>
          <w:trHeight w:val="165"/>
          <w:ins w:id="1091" w:author="Harinarayana Mellacheruvu" w:date="2025-10-27T12:00:00Z" w16du:dateUtc="2025-10-27T19:00:00Z"/>
          <w:trPrChange w:id="1092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093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DC4E3F6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94" w:author="Harinarayana Mellacheruvu" w:date="2025-10-27T12:00:00Z" w16du:dateUtc="2025-10-27T19:00:00Z"/>
              </w:rPr>
            </w:pPr>
            <w:ins w:id="1095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096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Parietal Lobe</w:t>
              </w:r>
            </w:ins>
          </w:p>
        </w:tc>
        <w:tc>
          <w:tcPr>
            <w:tcW w:w="3345" w:type="dxa"/>
            <w:hideMark/>
            <w:tcPrChange w:id="1097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56A09B7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098" w:author="Harinarayana Mellacheruvu" w:date="2025-10-27T12:00:00Z" w16du:dateUtc="2025-10-27T19:00:00Z"/>
              </w:rPr>
            </w:pPr>
            <w:ins w:id="1099" w:author="Harinarayana Mellacheruvu" w:date="2025-10-27T12:00:00Z" w16du:dateUtc="2025-10-27T19:00:00Z">
              <w:r w:rsidRPr="00540CB4">
                <w:rPr>
                  <w:color w:val="000000"/>
                  <w:rPrChange w:id="1100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A39rd, </w:t>
              </w:r>
              <w:proofErr w:type="spellStart"/>
              <w:r w:rsidRPr="00540CB4">
                <w:rPr>
                  <w:color w:val="000000"/>
                  <w:rPrChange w:id="1101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rostrodorsal</w:t>
              </w:r>
              <w:proofErr w:type="spellEnd"/>
              <w:r w:rsidRPr="00540CB4">
                <w:rPr>
                  <w:color w:val="000000"/>
                  <w:rPrChange w:id="1102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 xml:space="preserve"> area 39(Hip3)</w:t>
              </w:r>
            </w:ins>
          </w:p>
        </w:tc>
        <w:tc>
          <w:tcPr>
            <w:tcW w:w="1230" w:type="dxa"/>
            <w:hideMark/>
            <w:tcPrChange w:id="1103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00397E8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04" w:author="Harinarayana Mellacheruvu" w:date="2025-10-27T12:00:00Z" w16du:dateUtc="2025-10-27T19:00:00Z"/>
              </w:rPr>
            </w:pPr>
            <w:ins w:id="1105" w:author="Harinarayana Mellacheruvu" w:date="2025-10-27T12:00:00Z" w16du:dateUtc="2025-10-27T19:00:00Z">
              <w:r w:rsidRPr="00540CB4">
                <w:rPr>
                  <w:color w:val="000000"/>
                  <w:rPrChange w:id="1106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(138), IPL_R_6_2</w:t>
              </w:r>
            </w:ins>
          </w:p>
        </w:tc>
        <w:tc>
          <w:tcPr>
            <w:tcW w:w="435" w:type="dxa"/>
            <w:hideMark/>
            <w:tcPrChange w:id="1107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4E784BD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08" w:author="Harinarayana Mellacheruvu" w:date="2025-10-27T12:00:00Z" w16du:dateUtc="2025-10-27T19:00:00Z"/>
              </w:rPr>
            </w:pPr>
            <w:ins w:id="1109" w:author="Harinarayana Mellacheruvu" w:date="2025-10-27T12:00:00Z" w16du:dateUtc="2025-10-27T19:00:00Z">
              <w:r w:rsidRPr="00540CB4">
                <w:rPr>
                  <w:color w:val="000000"/>
                  <w:rPrChange w:id="1110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485</w:t>
              </w:r>
            </w:ins>
          </w:p>
        </w:tc>
      </w:tr>
      <w:tr w:rsidR="00540CB4" w:rsidRPr="00540CB4" w14:paraId="5F826436" w14:textId="77777777" w:rsidTr="00540CB4">
        <w:trPr>
          <w:trHeight w:val="165"/>
          <w:ins w:id="1111" w:author="Harinarayana Mellacheruvu" w:date="2025-10-27T12:00:00Z" w16du:dateUtc="2025-10-27T19:00:00Z"/>
          <w:trPrChange w:id="1112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113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1C1A644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14" w:author="Harinarayana Mellacheruvu" w:date="2025-10-27T12:00:00Z" w16du:dateUtc="2025-10-27T19:00:00Z"/>
              </w:rPr>
            </w:pPr>
            <w:ins w:id="1115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116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1117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D1460A3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18" w:author="Harinarayana Mellacheruvu" w:date="2025-10-27T12:00:00Z" w16du:dateUtc="2025-10-27T19:00:00Z"/>
              </w:rPr>
            </w:pPr>
            <w:ins w:id="1119" w:author="Harinarayana Mellacheruvu" w:date="2025-10-27T12:00:00Z" w16du:dateUtc="2025-10-27T19:00:00Z">
              <w:r w:rsidRPr="00540CB4">
                <w:rPr>
                  <w:color w:val="000000"/>
                  <w:rPrChange w:id="1120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A9l, lateral area 9</w:t>
              </w:r>
            </w:ins>
          </w:p>
        </w:tc>
        <w:tc>
          <w:tcPr>
            <w:tcW w:w="1230" w:type="dxa"/>
            <w:hideMark/>
            <w:tcPrChange w:id="1121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1CC1033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22" w:author="Harinarayana Mellacheruvu" w:date="2025-10-27T12:00:00Z" w16du:dateUtc="2025-10-27T19:00:00Z"/>
              </w:rPr>
            </w:pPr>
            <w:ins w:id="1123" w:author="Harinarayana Mellacheruvu" w:date="2025-10-27T12:00:00Z" w16du:dateUtc="2025-10-27T19:00:00Z">
              <w:r w:rsidRPr="00540CB4">
                <w:rPr>
                  <w:color w:val="000000"/>
                  <w:rPrChange w:id="1124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(6), SFG_R_7_3</w:t>
              </w:r>
            </w:ins>
          </w:p>
        </w:tc>
        <w:tc>
          <w:tcPr>
            <w:tcW w:w="435" w:type="dxa"/>
            <w:hideMark/>
            <w:tcPrChange w:id="1125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C965D33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26" w:author="Harinarayana Mellacheruvu" w:date="2025-10-27T12:00:00Z" w16du:dateUtc="2025-10-27T19:00:00Z"/>
              </w:rPr>
            </w:pPr>
            <w:ins w:id="1127" w:author="Harinarayana Mellacheruvu" w:date="2025-10-27T12:00:00Z" w16du:dateUtc="2025-10-27T19:00:00Z">
              <w:r w:rsidRPr="00540CB4">
                <w:rPr>
                  <w:color w:val="000000"/>
                  <w:rPrChange w:id="1128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483</w:t>
              </w:r>
            </w:ins>
          </w:p>
        </w:tc>
      </w:tr>
      <w:tr w:rsidR="00540CB4" w:rsidRPr="00540CB4" w14:paraId="37128DE1" w14:textId="77777777" w:rsidTr="00540CB4">
        <w:trPr>
          <w:trHeight w:val="165"/>
          <w:ins w:id="1129" w:author="Harinarayana Mellacheruvu" w:date="2025-10-27T12:00:00Z" w16du:dateUtc="2025-10-27T19:00:00Z"/>
          <w:trPrChange w:id="1130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131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84B6108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32" w:author="Harinarayana Mellacheruvu" w:date="2025-10-27T12:00:00Z" w16du:dateUtc="2025-10-27T19:00:00Z"/>
              </w:rPr>
            </w:pPr>
            <w:ins w:id="1133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134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Striatum</w:t>
              </w:r>
            </w:ins>
          </w:p>
        </w:tc>
        <w:tc>
          <w:tcPr>
            <w:tcW w:w="3345" w:type="dxa"/>
            <w:hideMark/>
            <w:tcPrChange w:id="1135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ED63B95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36" w:author="Harinarayana Mellacheruvu" w:date="2025-10-27T12:00:00Z" w16du:dateUtc="2025-10-27T19:00:00Z"/>
              </w:rPr>
            </w:pPr>
            <w:proofErr w:type="spellStart"/>
            <w:ins w:id="1137" w:author="Harinarayana Mellacheruvu" w:date="2025-10-27T12:00:00Z" w16du:dateUtc="2025-10-27T19:00:00Z">
              <w:r w:rsidRPr="00540CB4">
                <w:rPr>
                  <w:color w:val="000000"/>
                  <w:rPrChange w:id="1138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dCa</w:t>
              </w:r>
              <w:proofErr w:type="spellEnd"/>
              <w:r w:rsidRPr="00540CB4">
                <w:rPr>
                  <w:color w:val="000000"/>
                  <w:rPrChange w:id="1139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, dorsal caudate</w:t>
              </w:r>
            </w:ins>
          </w:p>
        </w:tc>
        <w:tc>
          <w:tcPr>
            <w:tcW w:w="1230" w:type="dxa"/>
            <w:hideMark/>
            <w:tcPrChange w:id="1140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BB8AE81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41" w:author="Harinarayana Mellacheruvu" w:date="2025-10-27T12:00:00Z" w16du:dateUtc="2025-10-27T19:00:00Z"/>
              </w:rPr>
            </w:pPr>
            <w:ins w:id="1142" w:author="Harinarayana Mellacheruvu" w:date="2025-10-27T12:00:00Z" w16du:dateUtc="2025-10-27T19:00:00Z">
              <w:r w:rsidRPr="00540CB4">
                <w:rPr>
                  <w:color w:val="000000"/>
                  <w:rPrChange w:id="1143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(227), Str_L_6_5</w:t>
              </w:r>
            </w:ins>
          </w:p>
        </w:tc>
        <w:tc>
          <w:tcPr>
            <w:tcW w:w="435" w:type="dxa"/>
            <w:hideMark/>
            <w:tcPrChange w:id="1144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70B4994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45" w:author="Harinarayana Mellacheruvu" w:date="2025-10-27T12:00:00Z" w16du:dateUtc="2025-10-27T19:00:00Z"/>
              </w:rPr>
            </w:pPr>
            <w:ins w:id="1146" w:author="Harinarayana Mellacheruvu" w:date="2025-10-27T12:00:00Z" w16du:dateUtc="2025-10-27T19:00:00Z">
              <w:r w:rsidRPr="00540CB4">
                <w:rPr>
                  <w:color w:val="000000"/>
                  <w:rPrChange w:id="1147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482</w:t>
              </w:r>
            </w:ins>
          </w:p>
        </w:tc>
      </w:tr>
      <w:tr w:rsidR="00540CB4" w:rsidRPr="00540CB4" w14:paraId="33EE65E9" w14:textId="77777777" w:rsidTr="00540CB4">
        <w:trPr>
          <w:trHeight w:val="165"/>
          <w:ins w:id="1148" w:author="Harinarayana Mellacheruvu" w:date="2025-10-27T12:00:00Z" w16du:dateUtc="2025-10-27T19:00:00Z"/>
          <w:trPrChange w:id="1149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150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DD9C5C8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51" w:author="Harinarayana Mellacheruvu" w:date="2025-10-27T12:00:00Z" w16du:dateUtc="2025-10-27T19:00:00Z"/>
              </w:rPr>
            </w:pPr>
            <w:ins w:id="1152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153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1154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68569B8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55" w:author="Harinarayana Mellacheruvu" w:date="2025-10-27T12:00:00Z" w16du:dateUtc="2025-10-27T19:00:00Z"/>
              </w:rPr>
            </w:pPr>
            <w:ins w:id="1156" w:author="Harinarayana Mellacheruvu" w:date="2025-10-27T12:00:00Z" w16du:dateUtc="2025-10-27T19:00:00Z">
              <w:r w:rsidRPr="00540CB4">
                <w:rPr>
                  <w:color w:val="000000"/>
                  <w:rPrChange w:id="1157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A9l, lateral area 9</w:t>
              </w:r>
            </w:ins>
          </w:p>
        </w:tc>
        <w:tc>
          <w:tcPr>
            <w:tcW w:w="1230" w:type="dxa"/>
            <w:hideMark/>
            <w:tcPrChange w:id="1158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7356613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59" w:author="Harinarayana Mellacheruvu" w:date="2025-10-27T12:00:00Z" w16du:dateUtc="2025-10-27T19:00:00Z"/>
              </w:rPr>
            </w:pPr>
            <w:ins w:id="1160" w:author="Harinarayana Mellacheruvu" w:date="2025-10-27T12:00:00Z" w16du:dateUtc="2025-10-27T19:00:00Z">
              <w:r w:rsidRPr="00540CB4">
                <w:rPr>
                  <w:color w:val="000000"/>
                  <w:rPrChange w:id="1161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(5), SFG_L_7_3</w:t>
              </w:r>
            </w:ins>
          </w:p>
        </w:tc>
        <w:tc>
          <w:tcPr>
            <w:tcW w:w="435" w:type="dxa"/>
            <w:hideMark/>
            <w:tcPrChange w:id="1162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699C383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63" w:author="Harinarayana Mellacheruvu" w:date="2025-10-27T12:00:00Z" w16du:dateUtc="2025-10-27T19:00:00Z"/>
              </w:rPr>
            </w:pPr>
            <w:ins w:id="1164" w:author="Harinarayana Mellacheruvu" w:date="2025-10-27T12:00:00Z" w16du:dateUtc="2025-10-27T19:00:00Z">
              <w:r w:rsidRPr="00540CB4">
                <w:rPr>
                  <w:color w:val="000000"/>
                  <w:rPrChange w:id="1165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480</w:t>
              </w:r>
            </w:ins>
          </w:p>
        </w:tc>
      </w:tr>
      <w:tr w:rsidR="00540CB4" w:rsidRPr="00540CB4" w14:paraId="72270096" w14:textId="77777777" w:rsidTr="00540CB4">
        <w:trPr>
          <w:trHeight w:val="165"/>
          <w:ins w:id="1166" w:author="Harinarayana Mellacheruvu" w:date="2025-10-27T12:00:00Z" w16du:dateUtc="2025-10-27T19:00:00Z"/>
          <w:trPrChange w:id="1167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168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BC87602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69" w:author="Harinarayana Mellacheruvu" w:date="2025-10-27T12:00:00Z" w16du:dateUtc="2025-10-27T19:00:00Z"/>
              </w:rPr>
            </w:pPr>
            <w:ins w:id="1170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171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Prefrontal Cortex</w:t>
              </w:r>
            </w:ins>
          </w:p>
        </w:tc>
        <w:tc>
          <w:tcPr>
            <w:tcW w:w="3345" w:type="dxa"/>
            <w:hideMark/>
            <w:tcPrChange w:id="1172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346406D1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73" w:author="Harinarayana Mellacheruvu" w:date="2025-10-27T12:00:00Z" w16du:dateUtc="2025-10-27T19:00:00Z"/>
              </w:rPr>
            </w:pPr>
            <w:ins w:id="1174" w:author="Harinarayana Mellacheruvu" w:date="2025-10-27T12:00:00Z" w16du:dateUtc="2025-10-27T19:00:00Z">
              <w:r w:rsidRPr="00540CB4">
                <w:rPr>
                  <w:color w:val="000000"/>
                  <w:rPrChange w:id="1175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IFJ, inferior frontal junction</w:t>
              </w:r>
            </w:ins>
          </w:p>
        </w:tc>
        <w:tc>
          <w:tcPr>
            <w:tcW w:w="1230" w:type="dxa"/>
            <w:hideMark/>
            <w:tcPrChange w:id="1176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C663C77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77" w:author="Harinarayana Mellacheruvu" w:date="2025-10-27T12:00:00Z" w16du:dateUtc="2025-10-27T19:00:00Z"/>
              </w:rPr>
            </w:pPr>
            <w:ins w:id="1178" w:author="Harinarayana Mellacheruvu" w:date="2025-10-27T12:00:00Z" w16du:dateUtc="2025-10-27T19:00:00Z">
              <w:r w:rsidRPr="00540CB4">
                <w:rPr>
                  <w:color w:val="000000"/>
                  <w:rPrChange w:id="1179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(17), MFG_L_7_2</w:t>
              </w:r>
            </w:ins>
          </w:p>
        </w:tc>
        <w:tc>
          <w:tcPr>
            <w:tcW w:w="435" w:type="dxa"/>
            <w:hideMark/>
            <w:tcPrChange w:id="1180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92A9870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81" w:author="Harinarayana Mellacheruvu" w:date="2025-10-27T12:00:00Z" w16du:dateUtc="2025-10-27T19:00:00Z"/>
              </w:rPr>
            </w:pPr>
            <w:ins w:id="1182" w:author="Harinarayana Mellacheruvu" w:date="2025-10-27T12:00:00Z" w16du:dateUtc="2025-10-27T19:00:00Z">
              <w:r w:rsidRPr="00540CB4">
                <w:rPr>
                  <w:color w:val="000000"/>
                  <w:rPrChange w:id="1183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479</w:t>
              </w:r>
            </w:ins>
          </w:p>
        </w:tc>
      </w:tr>
      <w:tr w:rsidR="00540CB4" w:rsidRPr="00540CB4" w14:paraId="176B5408" w14:textId="77777777" w:rsidTr="00540CB4">
        <w:trPr>
          <w:trHeight w:val="165"/>
          <w:ins w:id="1184" w:author="Harinarayana Mellacheruvu" w:date="2025-10-27T12:00:00Z" w16du:dateUtc="2025-10-27T19:00:00Z"/>
          <w:trPrChange w:id="1185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186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D4E7D17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87" w:author="Harinarayana Mellacheruvu" w:date="2025-10-27T12:00:00Z" w16du:dateUtc="2025-10-27T19:00:00Z"/>
              </w:rPr>
            </w:pPr>
            <w:ins w:id="1188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189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345" w:type="dxa"/>
            <w:hideMark/>
            <w:tcPrChange w:id="1190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721CC46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91" w:author="Harinarayana Mellacheruvu" w:date="2025-10-27T12:00:00Z" w16du:dateUtc="2025-10-27T19:00:00Z"/>
              </w:rPr>
            </w:pPr>
            <w:ins w:id="1192" w:author="Harinarayana Mellacheruvu" w:date="2025-10-27T12:00:00Z" w16du:dateUtc="2025-10-27T19:00:00Z">
              <w:r w:rsidRPr="00540CB4">
                <w:rPr>
                  <w:color w:val="000000"/>
                  <w:rPrChange w:id="1193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30" w:type="dxa"/>
            <w:hideMark/>
            <w:tcPrChange w:id="1194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56A66901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95" w:author="Harinarayana Mellacheruvu" w:date="2025-10-27T12:00:00Z" w16du:dateUtc="2025-10-27T19:00:00Z"/>
              </w:rPr>
            </w:pPr>
            <w:ins w:id="1196" w:author="Harinarayana Mellacheruvu" w:date="2025-10-27T12:00:00Z" w16du:dateUtc="2025-10-27T19:00:00Z">
              <w:r w:rsidRPr="00540CB4">
                <w:rPr>
                  <w:color w:val="000000"/>
                  <w:rPrChange w:id="1197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(111), PhG_L_6_2</w:t>
              </w:r>
            </w:ins>
          </w:p>
        </w:tc>
        <w:tc>
          <w:tcPr>
            <w:tcW w:w="435" w:type="dxa"/>
            <w:hideMark/>
            <w:tcPrChange w:id="1198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9172175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199" w:author="Harinarayana Mellacheruvu" w:date="2025-10-27T12:00:00Z" w16du:dateUtc="2025-10-27T19:00:00Z"/>
              </w:rPr>
            </w:pPr>
            <w:ins w:id="1200" w:author="Harinarayana Mellacheruvu" w:date="2025-10-27T12:00:00Z" w16du:dateUtc="2025-10-27T19:00:00Z">
              <w:r w:rsidRPr="00540CB4">
                <w:rPr>
                  <w:color w:val="000000"/>
                  <w:rPrChange w:id="1201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478</w:t>
              </w:r>
            </w:ins>
          </w:p>
        </w:tc>
      </w:tr>
      <w:tr w:rsidR="00540CB4" w:rsidRPr="00540CB4" w14:paraId="5746629A" w14:textId="77777777" w:rsidTr="00540CB4">
        <w:trPr>
          <w:trHeight w:val="165"/>
          <w:ins w:id="1202" w:author="Harinarayana Mellacheruvu" w:date="2025-10-27T12:00:00Z" w16du:dateUtc="2025-10-27T19:00:00Z"/>
          <w:trPrChange w:id="1203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204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0B83782C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205" w:author="Harinarayana Mellacheruvu" w:date="2025-10-27T12:00:00Z" w16du:dateUtc="2025-10-27T19:00:00Z"/>
              </w:rPr>
            </w:pPr>
            <w:ins w:id="1206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207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Inferior Parietal Lobe</w:t>
              </w:r>
            </w:ins>
          </w:p>
        </w:tc>
        <w:tc>
          <w:tcPr>
            <w:tcW w:w="3345" w:type="dxa"/>
            <w:hideMark/>
            <w:tcPrChange w:id="1208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DA5EB7A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209" w:author="Harinarayana Mellacheruvu" w:date="2025-10-27T12:00:00Z" w16du:dateUtc="2025-10-27T19:00:00Z"/>
              </w:rPr>
            </w:pPr>
            <w:ins w:id="1210" w:author="Harinarayana Mellacheruvu" w:date="2025-10-27T12:00:00Z" w16du:dateUtc="2025-10-27T19:00:00Z">
              <w:r w:rsidRPr="00540CB4">
                <w:rPr>
                  <w:color w:val="000000"/>
                  <w:rPrChange w:id="1211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A39c, caudal area 39(</w:t>
              </w:r>
              <w:proofErr w:type="spellStart"/>
              <w:r w:rsidRPr="00540CB4">
                <w:rPr>
                  <w:color w:val="000000"/>
                  <w:rPrChange w:id="1212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PGp</w:t>
              </w:r>
              <w:proofErr w:type="spellEnd"/>
              <w:r w:rsidRPr="00540CB4">
                <w:rPr>
                  <w:color w:val="000000"/>
                  <w:rPrChange w:id="1213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)</w:t>
              </w:r>
            </w:ins>
          </w:p>
        </w:tc>
        <w:tc>
          <w:tcPr>
            <w:tcW w:w="1230" w:type="dxa"/>
            <w:hideMark/>
            <w:tcPrChange w:id="1214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714789B3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215" w:author="Harinarayana Mellacheruvu" w:date="2025-10-27T12:00:00Z" w16du:dateUtc="2025-10-27T19:00:00Z"/>
              </w:rPr>
            </w:pPr>
            <w:ins w:id="1216" w:author="Harinarayana Mellacheruvu" w:date="2025-10-27T12:00:00Z" w16du:dateUtc="2025-10-27T19:00:00Z">
              <w:r w:rsidRPr="00540CB4">
                <w:rPr>
                  <w:color w:val="000000"/>
                  <w:rPrChange w:id="1217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(135), IPL_L_6_1</w:t>
              </w:r>
            </w:ins>
          </w:p>
        </w:tc>
        <w:tc>
          <w:tcPr>
            <w:tcW w:w="435" w:type="dxa"/>
            <w:hideMark/>
            <w:tcPrChange w:id="1218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07A84D2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219" w:author="Harinarayana Mellacheruvu" w:date="2025-10-27T12:00:00Z" w16du:dateUtc="2025-10-27T19:00:00Z"/>
              </w:rPr>
            </w:pPr>
            <w:ins w:id="1220" w:author="Harinarayana Mellacheruvu" w:date="2025-10-27T12:00:00Z" w16du:dateUtc="2025-10-27T19:00:00Z">
              <w:r w:rsidRPr="00540CB4">
                <w:rPr>
                  <w:color w:val="000000"/>
                  <w:rPrChange w:id="1221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475</w:t>
              </w:r>
            </w:ins>
          </w:p>
        </w:tc>
      </w:tr>
      <w:tr w:rsidR="00540CB4" w:rsidRPr="00540CB4" w14:paraId="48246E01" w14:textId="77777777" w:rsidTr="00540CB4">
        <w:trPr>
          <w:trHeight w:val="165"/>
          <w:ins w:id="1222" w:author="Harinarayana Mellacheruvu" w:date="2025-10-27T12:00:00Z" w16du:dateUtc="2025-10-27T19:00:00Z"/>
          <w:trPrChange w:id="1223" w:author="Harinarayana Mellacheruvu" w:date="2025-10-27T12:00:00Z" w16du:dateUtc="2025-10-27T19:00:00Z">
            <w:trPr>
              <w:gridBefore w:val="1"/>
              <w:gridAfter w:val="0"/>
              <w:trHeight w:val="165"/>
            </w:trPr>
          </w:trPrChange>
        </w:trPr>
        <w:tc>
          <w:tcPr>
            <w:tcW w:w="1650" w:type="dxa"/>
            <w:hideMark/>
            <w:tcPrChange w:id="1224" w:author="Harinarayana Mellacheruvu" w:date="2025-10-27T12:00:00Z" w16du:dateUtc="2025-10-27T19:00:00Z">
              <w:tcPr>
                <w:tcW w:w="1650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D4D4D4"/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42418084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225" w:author="Harinarayana Mellacheruvu" w:date="2025-10-27T12:00:00Z" w16du:dateUtc="2025-10-27T19:00:00Z"/>
              </w:rPr>
            </w:pPr>
            <w:ins w:id="1226" w:author="Harinarayana Mellacheruvu" w:date="2025-10-27T12:00:00Z" w16du:dateUtc="2025-10-27T19:00:00Z">
              <w:r w:rsidRPr="00540CB4">
                <w:rPr>
                  <w:b/>
                  <w:bCs/>
                  <w:color w:val="000000"/>
                  <w:rPrChange w:id="1227" w:author="Harinarayana Mellacheruvu" w:date="2025-10-27T12:00:00Z" w16du:dateUtc="2025-10-27T19:00:00Z"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</w:rPrChange>
                </w:rPr>
                <w:t>Middle Temporal Gyrus</w:t>
              </w:r>
            </w:ins>
          </w:p>
        </w:tc>
        <w:tc>
          <w:tcPr>
            <w:tcW w:w="3345" w:type="dxa"/>
            <w:hideMark/>
            <w:tcPrChange w:id="1228" w:author="Harinarayana Mellacheruvu" w:date="2025-10-27T12:00:00Z" w16du:dateUtc="2025-10-27T19:00:00Z">
              <w:tcPr>
                <w:tcW w:w="334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5EC283C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229" w:author="Harinarayana Mellacheruvu" w:date="2025-10-27T12:00:00Z" w16du:dateUtc="2025-10-27T19:00:00Z"/>
              </w:rPr>
            </w:pPr>
            <w:ins w:id="1230" w:author="Harinarayana Mellacheruvu" w:date="2025-10-27T12:00:00Z" w16du:dateUtc="2025-10-27T19:00:00Z">
              <w:r w:rsidRPr="00540CB4">
                <w:rPr>
                  <w:color w:val="000000"/>
                  <w:rPrChange w:id="1231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A35/36c, caudal area 35/36</w:t>
              </w:r>
            </w:ins>
          </w:p>
        </w:tc>
        <w:tc>
          <w:tcPr>
            <w:tcW w:w="1230" w:type="dxa"/>
            <w:hideMark/>
            <w:tcPrChange w:id="1232" w:author="Harinarayana Mellacheruvu" w:date="2025-10-27T12:00:00Z" w16du:dateUtc="2025-10-27T19:00:00Z">
              <w:tcPr>
                <w:tcW w:w="1230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2FD06F4C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233" w:author="Harinarayana Mellacheruvu" w:date="2025-10-27T12:00:00Z" w16du:dateUtc="2025-10-27T19:00:00Z"/>
              </w:rPr>
            </w:pPr>
            <w:ins w:id="1234" w:author="Harinarayana Mellacheruvu" w:date="2025-10-27T12:00:00Z" w16du:dateUtc="2025-10-27T19:00:00Z">
              <w:r w:rsidRPr="00540CB4">
                <w:rPr>
                  <w:color w:val="000000"/>
                  <w:rPrChange w:id="1235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(112), PhG_R_6_2</w:t>
              </w:r>
            </w:ins>
          </w:p>
        </w:tc>
        <w:tc>
          <w:tcPr>
            <w:tcW w:w="435" w:type="dxa"/>
            <w:hideMark/>
            <w:tcPrChange w:id="1236" w:author="Harinarayana Mellacheruvu" w:date="2025-10-27T12:00:00Z" w16du:dateUtc="2025-10-27T19:00:00Z">
              <w:tcPr>
                <w:tcW w:w="435" w:type="dxa"/>
                <w:gridSpan w:val="2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60" w:type="dxa"/>
                  <w:left w:w="60" w:type="dxa"/>
                  <w:bottom w:w="60" w:type="dxa"/>
                  <w:right w:w="60" w:type="dxa"/>
                </w:tcMar>
                <w:hideMark/>
              </w:tcPr>
            </w:tcPrChange>
          </w:tcPr>
          <w:p w14:paraId="6A4A86DB" w14:textId="77777777" w:rsidR="00540CB4" w:rsidRPr="00540CB4" w:rsidRDefault="00540CB4">
            <w:pPr>
              <w:pStyle w:val="NormalWeb"/>
              <w:spacing w:before="0" w:beforeAutospacing="0" w:after="0" w:afterAutospacing="0"/>
              <w:rPr>
                <w:ins w:id="1237" w:author="Harinarayana Mellacheruvu" w:date="2025-10-27T12:00:00Z" w16du:dateUtc="2025-10-27T19:00:00Z"/>
              </w:rPr>
            </w:pPr>
            <w:ins w:id="1238" w:author="Harinarayana Mellacheruvu" w:date="2025-10-27T12:00:00Z" w16du:dateUtc="2025-10-27T19:00:00Z">
              <w:r w:rsidRPr="00540CB4">
                <w:rPr>
                  <w:color w:val="000000"/>
                  <w:rPrChange w:id="1239" w:author="Harinarayana Mellacheruvu" w:date="2025-10-27T12:00:00Z" w16du:dateUtc="2025-10-27T19:00:00Z"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</w:rPrChange>
                </w:rPr>
                <w:t>468</w:t>
              </w:r>
            </w:ins>
          </w:p>
        </w:tc>
      </w:tr>
    </w:tbl>
    <w:p w14:paraId="6127E132" w14:textId="77777777" w:rsidR="005A69AA" w:rsidRDefault="005A69AA">
      <w:pPr>
        <w:rPr>
          <w:ins w:id="1240" w:author="Harinarayana Mellacheruvu" w:date="2025-10-27T12:00:00Z" w16du:dateUtc="2025-10-27T19:00:00Z"/>
          <w:b/>
          <w:bCs/>
        </w:rPr>
      </w:pPr>
    </w:p>
    <w:p w14:paraId="385E37A3" w14:textId="77777777" w:rsidR="00540CB4" w:rsidRDefault="00540CB4">
      <w:pPr>
        <w:rPr>
          <w:ins w:id="1241" w:author="Harinarayana Mellacheruvu" w:date="2025-10-27T12:00:00Z" w16du:dateUtc="2025-10-27T19:00:00Z"/>
          <w:b/>
          <w:bCs/>
        </w:rPr>
      </w:pPr>
    </w:p>
    <w:p w14:paraId="566ACAC7" w14:textId="77777777" w:rsidR="00540CB4" w:rsidRDefault="00540CB4">
      <w:pPr>
        <w:rPr>
          <w:ins w:id="1242" w:author="Harinarayana Mellacheruvu" w:date="2025-10-27T12:00:00Z" w16du:dateUtc="2025-10-27T19:00:00Z"/>
          <w:b/>
          <w:bCs/>
        </w:rPr>
      </w:pPr>
    </w:p>
    <w:p w14:paraId="7F7306F8" w14:textId="77777777" w:rsidR="00540CB4" w:rsidRDefault="00540CB4">
      <w:pPr>
        <w:rPr>
          <w:ins w:id="1243" w:author="Harinarayana Mellacheruvu" w:date="2025-10-27T12:00:00Z" w16du:dateUtc="2025-10-27T19:00:00Z"/>
          <w:b/>
          <w:bCs/>
        </w:rPr>
      </w:pPr>
    </w:p>
    <w:p w14:paraId="623790CA" w14:textId="77777777" w:rsidR="00540CB4" w:rsidRDefault="00540CB4">
      <w:pPr>
        <w:rPr>
          <w:ins w:id="1244" w:author="Harinarayana Mellacheruvu" w:date="2025-10-27T12:00:00Z" w16du:dateUtc="2025-10-27T19:00:00Z"/>
          <w:b/>
          <w:bCs/>
        </w:rPr>
      </w:pPr>
    </w:p>
    <w:p w14:paraId="76C4C749" w14:textId="77777777" w:rsidR="00540CB4" w:rsidRDefault="00540CB4">
      <w:pPr>
        <w:rPr>
          <w:ins w:id="1245" w:author="Harinarayana Mellacheruvu" w:date="2025-10-27T12:00:00Z" w16du:dateUtc="2025-10-27T19:00:00Z"/>
          <w:b/>
          <w:bCs/>
        </w:rPr>
      </w:pPr>
    </w:p>
    <w:p w14:paraId="40993FE2" w14:textId="77777777" w:rsidR="00540CB4" w:rsidRDefault="00540CB4">
      <w:pPr>
        <w:rPr>
          <w:ins w:id="1246" w:author="Harinarayana Mellacheruvu" w:date="2025-10-27T12:00:00Z" w16du:dateUtc="2025-10-27T19:00:00Z"/>
          <w:b/>
          <w:bCs/>
        </w:rPr>
      </w:pPr>
    </w:p>
    <w:p w14:paraId="5193A50B" w14:textId="77777777" w:rsidR="00540CB4" w:rsidRDefault="00540CB4">
      <w:pPr>
        <w:rPr>
          <w:ins w:id="1247" w:author="Harinarayana Mellacheruvu" w:date="2025-10-27T12:00:00Z" w16du:dateUtc="2025-10-27T19:00:00Z"/>
          <w:b/>
          <w:bCs/>
        </w:rPr>
      </w:pPr>
    </w:p>
    <w:p w14:paraId="407B62BB" w14:textId="77777777" w:rsidR="00540CB4" w:rsidRDefault="00540CB4">
      <w:pPr>
        <w:rPr>
          <w:ins w:id="1248" w:author="Harinarayana Mellacheruvu" w:date="2025-10-27T12:00:00Z" w16du:dateUtc="2025-10-27T19:00:00Z"/>
          <w:b/>
          <w:bCs/>
        </w:rPr>
      </w:pPr>
    </w:p>
    <w:p w14:paraId="611809EF" w14:textId="77777777" w:rsidR="00540CB4" w:rsidRDefault="00540CB4">
      <w:pPr>
        <w:rPr>
          <w:ins w:id="1249" w:author="Harinarayana Mellacheruvu" w:date="2025-10-27T12:00:00Z" w16du:dateUtc="2025-10-27T19:00:00Z"/>
          <w:b/>
          <w:bCs/>
        </w:rPr>
      </w:pPr>
    </w:p>
    <w:p w14:paraId="6B204A0D" w14:textId="77777777" w:rsidR="00540CB4" w:rsidRDefault="00540CB4">
      <w:pPr>
        <w:rPr>
          <w:ins w:id="1250" w:author="Harinarayana Mellacheruvu" w:date="2025-10-27T12:00:00Z" w16du:dateUtc="2025-10-27T19:00:00Z"/>
          <w:b/>
          <w:bCs/>
        </w:rPr>
      </w:pPr>
    </w:p>
    <w:p w14:paraId="4D8F7BFC" w14:textId="77777777" w:rsidR="00540CB4" w:rsidRDefault="00540CB4">
      <w:pPr>
        <w:rPr>
          <w:ins w:id="1251" w:author="Harinarayana Mellacheruvu" w:date="2025-10-27T12:00:00Z" w16du:dateUtc="2025-10-27T19:00:00Z"/>
          <w:b/>
          <w:bCs/>
        </w:rPr>
      </w:pPr>
    </w:p>
    <w:p w14:paraId="1B4E4098" w14:textId="77777777" w:rsidR="00540CB4" w:rsidRDefault="00540CB4">
      <w:pPr>
        <w:rPr>
          <w:ins w:id="1252" w:author="Harinarayana Mellacheruvu" w:date="2025-10-27T12:00:00Z" w16du:dateUtc="2025-10-27T19:00:00Z"/>
          <w:b/>
          <w:bCs/>
        </w:rPr>
      </w:pPr>
    </w:p>
    <w:p w14:paraId="3021F87C" w14:textId="77777777" w:rsidR="00540CB4" w:rsidRDefault="00540CB4">
      <w:pPr>
        <w:rPr>
          <w:ins w:id="1253" w:author="Harinarayana Mellacheruvu" w:date="2025-10-27T12:00:00Z" w16du:dateUtc="2025-10-27T19:00:00Z"/>
          <w:b/>
          <w:bCs/>
        </w:rPr>
      </w:pPr>
    </w:p>
    <w:p w14:paraId="054A344E" w14:textId="77777777" w:rsidR="00540CB4" w:rsidRDefault="00540CB4">
      <w:pPr>
        <w:rPr>
          <w:ins w:id="1254" w:author="Harinarayana Mellacheruvu" w:date="2025-10-27T12:00:00Z" w16du:dateUtc="2025-10-27T19:00:00Z"/>
          <w:b/>
          <w:bCs/>
        </w:rPr>
      </w:pPr>
    </w:p>
    <w:p w14:paraId="4FC50CB0" w14:textId="77777777" w:rsidR="00540CB4" w:rsidRDefault="00540CB4">
      <w:pPr>
        <w:rPr>
          <w:ins w:id="1255" w:author="Harinarayana Mellacheruvu" w:date="2025-10-27T12:00:00Z" w16du:dateUtc="2025-10-27T19:00:00Z"/>
          <w:b/>
          <w:bCs/>
        </w:rPr>
      </w:pPr>
    </w:p>
    <w:p w14:paraId="5B10DDDA" w14:textId="77777777" w:rsidR="00540CB4" w:rsidRDefault="00540CB4">
      <w:pPr>
        <w:rPr>
          <w:ins w:id="1256" w:author="Harinarayana Mellacheruvu" w:date="2025-10-27T12:00:00Z" w16du:dateUtc="2025-10-27T19:00:00Z"/>
          <w:b/>
          <w:bCs/>
        </w:rPr>
      </w:pPr>
    </w:p>
    <w:p w14:paraId="1331DBA4" w14:textId="77777777" w:rsidR="00540CB4" w:rsidRDefault="00540CB4">
      <w:pPr>
        <w:rPr>
          <w:ins w:id="1257" w:author="Harinarayana Mellacheruvu" w:date="2025-10-27T12:00:00Z" w16du:dateUtc="2025-10-27T19:00:00Z"/>
          <w:b/>
          <w:bCs/>
        </w:rPr>
      </w:pPr>
    </w:p>
    <w:p w14:paraId="49532217" w14:textId="77777777" w:rsidR="00540CB4" w:rsidRDefault="00540CB4">
      <w:pPr>
        <w:rPr>
          <w:ins w:id="1258" w:author="Harinarayana Mellacheruvu" w:date="2025-10-27T12:00:00Z" w16du:dateUtc="2025-10-27T19:00:00Z"/>
          <w:b/>
          <w:bCs/>
        </w:rPr>
      </w:pPr>
    </w:p>
    <w:p w14:paraId="6DC03A7A" w14:textId="77777777" w:rsidR="00540CB4" w:rsidRDefault="00540CB4">
      <w:pPr>
        <w:rPr>
          <w:ins w:id="1259" w:author="Harinarayana Mellacheruvu" w:date="2025-10-27T12:00:00Z" w16du:dateUtc="2025-10-27T19:00:00Z"/>
          <w:b/>
          <w:bCs/>
        </w:rPr>
      </w:pPr>
    </w:p>
    <w:p w14:paraId="73500211" w14:textId="77777777" w:rsidR="00540CB4" w:rsidRDefault="00540CB4">
      <w:pPr>
        <w:rPr>
          <w:ins w:id="1260" w:author="Harinarayana Mellacheruvu" w:date="2025-10-27T12:00:00Z" w16du:dateUtc="2025-10-27T19:00:00Z"/>
          <w:b/>
          <w:bCs/>
        </w:rPr>
      </w:pPr>
    </w:p>
    <w:p w14:paraId="508E928F" w14:textId="77777777" w:rsidR="00540CB4" w:rsidRDefault="00540CB4">
      <w:pPr>
        <w:rPr>
          <w:ins w:id="1261" w:author="Harinarayana Mellacheruvu" w:date="2025-10-27T12:00:00Z" w16du:dateUtc="2025-10-27T19:00:00Z"/>
          <w:b/>
          <w:bCs/>
        </w:rPr>
      </w:pPr>
    </w:p>
    <w:p w14:paraId="08342FCF" w14:textId="77777777" w:rsidR="00540CB4" w:rsidRDefault="00540CB4">
      <w:pPr>
        <w:rPr>
          <w:ins w:id="1262" w:author="Harinarayana Mellacheruvu" w:date="2025-10-25T15:49:00Z" w16du:dateUtc="2025-10-25T22:49:00Z"/>
          <w:b/>
          <w:bCs/>
        </w:rPr>
      </w:pPr>
    </w:p>
    <w:p w14:paraId="09106889" w14:textId="21A94267" w:rsidR="0060473F" w:rsidRPr="00661BE2" w:rsidRDefault="0060473F">
      <w:pPr>
        <w:rPr>
          <w:b/>
          <w:bCs/>
        </w:rPr>
      </w:pPr>
      <w:r w:rsidRPr="00661BE2">
        <w:rPr>
          <w:b/>
          <w:bCs/>
        </w:rPr>
        <w:t xml:space="preserve">Table </w:t>
      </w:r>
      <w:ins w:id="1263" w:author="Harinarayana Mellacheruvu" w:date="2025-10-25T15:49:00Z" w16du:dateUtc="2025-10-25T22:49:00Z">
        <w:r w:rsidR="005A69AA">
          <w:rPr>
            <w:b/>
            <w:bCs/>
          </w:rPr>
          <w:t>6</w:t>
        </w:r>
      </w:ins>
      <w:del w:id="1264" w:author="Harinarayana Mellacheruvu" w:date="2025-10-25T15:49:00Z" w16du:dateUtc="2025-10-25T22:49:00Z">
        <w:r w:rsidRPr="00661BE2" w:rsidDel="005A69AA">
          <w:rPr>
            <w:b/>
            <w:bCs/>
          </w:rPr>
          <w:delText>3</w:delText>
        </w:r>
      </w:del>
      <w:r w:rsidRPr="00661BE2">
        <w:rPr>
          <w:b/>
          <w:bCs/>
        </w:rPr>
        <w:t>. Brain age prediction performance across cohorts</w:t>
      </w:r>
      <w:ins w:id="1265" w:author="Yuan Zhang" w:date="2025-10-02T12:42:00Z" w16du:dateUtc="2025-10-02T19:42:00Z">
        <w:r w:rsidR="00A83900">
          <w:rPr>
            <w:b/>
            <w:bCs/>
          </w:rPr>
          <w:t xml:space="preserve"> using</w:t>
        </w:r>
      </w:ins>
      <w:del w:id="1266" w:author="Yuan Zhang" w:date="2025-10-02T12:42:00Z" w16du:dateUtc="2025-10-02T19:42:00Z">
        <w:r w:rsidRPr="00661BE2" w:rsidDel="00A83900">
          <w:rPr>
            <w:b/>
            <w:bCs/>
          </w:rPr>
          <w:delText>.</w:delText>
        </w:r>
      </w:del>
      <w:r w:rsidRPr="00661BE2">
        <w:rPr>
          <w:b/>
          <w:bCs/>
        </w:rPr>
        <w:t xml:space="preserve"> </w:t>
      </w:r>
      <w:ins w:id="1267" w:author="Yuan Zhang" w:date="2025-10-02T12:42:00Z" w16du:dateUtc="2025-10-02T19:42:00Z">
        <w:r w:rsidR="008327D0">
          <w:rPr>
            <w:b/>
            <w:bCs/>
          </w:rPr>
          <w:t>c</w:t>
        </w:r>
      </w:ins>
      <w:del w:id="1268" w:author="Yuan Zhang" w:date="2025-10-02T12:42:00Z" w16du:dateUtc="2025-10-02T19:42:00Z">
        <w:r w:rsidRPr="00661BE2" w:rsidDel="008327D0">
          <w:rPr>
            <w:b/>
            <w:bCs/>
          </w:rPr>
          <w:delText>C</w:delText>
        </w:r>
      </w:del>
      <w:r w:rsidRPr="00661BE2">
        <w:rPr>
          <w:b/>
          <w:bCs/>
        </w:rPr>
        <w:t xml:space="preserve">onventional </w:t>
      </w:r>
      <w:ins w:id="1269" w:author="Yuan Zhang" w:date="2025-10-02T12:42:00Z" w16du:dateUtc="2025-10-02T19:42:00Z">
        <w:r w:rsidR="008327D0">
          <w:rPr>
            <w:b/>
            <w:bCs/>
          </w:rPr>
          <w:t>m</w:t>
        </w:r>
      </w:ins>
      <w:del w:id="1270" w:author="Yuan Zhang" w:date="2025-10-02T12:42:00Z" w16du:dateUtc="2025-10-02T19:42:00Z">
        <w:r w:rsidRPr="00661BE2" w:rsidDel="008327D0">
          <w:rPr>
            <w:b/>
            <w:bCs/>
          </w:rPr>
          <w:delText>M</w:delText>
        </w:r>
      </w:del>
      <w:r w:rsidRPr="00661BE2">
        <w:rPr>
          <w:b/>
          <w:bCs/>
        </w:rPr>
        <w:t xml:space="preserve">achine </w:t>
      </w:r>
      <w:ins w:id="1271" w:author="Yuan Zhang" w:date="2025-10-02T12:42:00Z" w16du:dateUtc="2025-10-02T19:42:00Z">
        <w:r w:rsidR="008327D0">
          <w:rPr>
            <w:b/>
            <w:bCs/>
          </w:rPr>
          <w:t>l</w:t>
        </w:r>
      </w:ins>
      <w:del w:id="1272" w:author="Yuan Zhang" w:date="2025-10-02T12:42:00Z" w16du:dateUtc="2025-10-02T19:42:00Z">
        <w:r w:rsidRPr="00661BE2" w:rsidDel="008327D0">
          <w:rPr>
            <w:b/>
            <w:bCs/>
          </w:rPr>
          <w:delText>L</w:delText>
        </w:r>
      </w:del>
      <w:r w:rsidRPr="00661BE2">
        <w:rPr>
          <w:b/>
          <w:bCs/>
        </w:rPr>
        <w:t xml:space="preserve">earning </w:t>
      </w:r>
      <w:del w:id="1273" w:author="Yuan Zhang" w:date="2025-10-02T12:42:00Z" w16du:dateUtc="2025-10-02T19:42:00Z">
        <w:r w:rsidRPr="00661BE2" w:rsidDel="008327D0">
          <w:rPr>
            <w:b/>
            <w:bCs/>
          </w:rPr>
          <w:delText>Models</w:delText>
        </w:r>
      </w:del>
      <w:ins w:id="1274" w:author="Yuan Zhang" w:date="2025-10-02T12:42:00Z" w16du:dateUtc="2025-10-02T19:42:00Z">
        <w:r w:rsidR="008327D0">
          <w:rPr>
            <w:b/>
            <w:bCs/>
          </w:rPr>
          <w:t>approaches</w:t>
        </w:r>
        <w:r w:rsidR="005B601F">
          <w:rPr>
            <w:b/>
            <w:bCs/>
          </w:rPr>
          <w:t>.</w:t>
        </w:r>
      </w:ins>
    </w:p>
    <w:p w14:paraId="00BBA03D" w14:textId="77777777" w:rsidR="0060473F" w:rsidRPr="00661BE2" w:rsidRDefault="0060473F">
      <w:pPr>
        <w:rPr>
          <w:b/>
          <w:bCs/>
        </w:rPr>
      </w:pPr>
    </w:p>
    <w:tbl>
      <w:tblPr>
        <w:tblStyle w:val="TableGrid"/>
        <w:tblW w:w="10175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  <w:tblPrChange w:id="1275" w:author="Yuan Zhang" w:date="2025-10-02T12:59:00Z" w16du:dateUtc="2025-10-02T19:59:00Z">
          <w:tblPr>
            <w:tblStyle w:val="TableGrid"/>
            <w:tblW w:w="12482" w:type="dxa"/>
            <w:tblInd w:w="-545" w:type="dxa"/>
            <w:tblLook w:val="06A0" w:firstRow="1" w:lastRow="0" w:firstColumn="1" w:lastColumn="0" w:noHBand="1" w:noVBand="1"/>
          </w:tblPr>
        </w:tblPrChange>
      </w:tblPr>
      <w:tblGrid>
        <w:gridCol w:w="1338"/>
        <w:gridCol w:w="1509"/>
        <w:gridCol w:w="1024"/>
        <w:gridCol w:w="1079"/>
        <w:gridCol w:w="1079"/>
        <w:gridCol w:w="996"/>
        <w:gridCol w:w="990"/>
        <w:gridCol w:w="1080"/>
        <w:gridCol w:w="1080"/>
        <w:tblGridChange w:id="1276">
          <w:tblGrid>
            <w:gridCol w:w="1338"/>
            <w:gridCol w:w="1509"/>
            <w:gridCol w:w="453"/>
            <w:gridCol w:w="5"/>
            <w:gridCol w:w="1333"/>
            <w:gridCol w:w="5"/>
            <w:gridCol w:w="1504"/>
            <w:gridCol w:w="5"/>
            <w:gridCol w:w="1019"/>
            <w:gridCol w:w="1079"/>
            <w:gridCol w:w="1079"/>
            <w:gridCol w:w="846"/>
            <w:gridCol w:w="150"/>
            <w:gridCol w:w="27"/>
            <w:gridCol w:w="963"/>
            <w:gridCol w:w="85"/>
            <w:gridCol w:w="995"/>
            <w:gridCol w:w="175"/>
            <w:gridCol w:w="1080"/>
            <w:gridCol w:w="2137"/>
          </w:tblGrid>
        </w:tblGridChange>
      </w:tblGrid>
      <w:tr w:rsidR="00D73DEC" w:rsidRPr="001159E1" w14:paraId="62D51621" w14:textId="77777777" w:rsidTr="009F1C2B">
        <w:trPr>
          <w:trHeight w:val="323"/>
          <w:ins w:id="1277" w:author="Yuan Zhang" w:date="2025-10-02T12:43:00Z"/>
          <w:trPrChange w:id="1278" w:author="Yuan Zhang" w:date="2025-10-02T12:59:00Z" w16du:dateUtc="2025-10-02T19:59:00Z">
            <w:trPr>
              <w:gridBefore w:val="4"/>
              <w:trHeight w:val="323"/>
            </w:trPr>
          </w:trPrChange>
        </w:trPr>
        <w:tc>
          <w:tcPr>
            <w:tcW w:w="1338" w:type="dxa"/>
            <w:vMerge w:val="restart"/>
            <w:tcBorders>
              <w:top w:val="single" w:sz="12" w:space="0" w:color="auto"/>
            </w:tcBorders>
            <w:vAlign w:val="center"/>
            <w:tcPrChange w:id="1279" w:author="Yuan Zhang" w:date="2025-10-02T12:59:00Z" w16du:dateUtc="2025-10-02T19:59:00Z">
              <w:tcPr>
                <w:tcW w:w="1338" w:type="dxa"/>
                <w:gridSpan w:val="2"/>
                <w:vMerge w:val="restart"/>
                <w:vAlign w:val="center"/>
              </w:tcPr>
            </w:tcPrChange>
          </w:tcPr>
          <w:p w14:paraId="4D0E8B5E" w14:textId="170312F6" w:rsidR="00F7558E" w:rsidRPr="001159E1" w:rsidRDefault="00F7558E" w:rsidP="009F60AE">
            <w:pPr>
              <w:pStyle w:val="NormalWeb"/>
              <w:spacing w:before="0" w:after="0"/>
              <w:rPr>
                <w:ins w:id="1280" w:author="Yuan Zhang" w:date="2025-10-02T12:44:00Z" w16du:dateUtc="2025-10-02T19:44:00Z"/>
                <w:b/>
                <w:bCs/>
                <w:color w:val="000000"/>
              </w:rPr>
            </w:pPr>
            <w:ins w:id="1281" w:author="Yuan Zhang" w:date="2025-10-02T12:44:00Z" w16du:dateUtc="2025-10-02T19:44:00Z">
              <w:r w:rsidRPr="001159E1">
                <w:rPr>
                  <w:b/>
                  <w:bCs/>
                  <w:color w:val="000000"/>
                </w:rPr>
                <w:t>Population</w:t>
              </w:r>
            </w:ins>
          </w:p>
        </w:tc>
        <w:tc>
          <w:tcPr>
            <w:tcW w:w="1509" w:type="dxa"/>
            <w:vMerge w:val="restart"/>
            <w:tcBorders>
              <w:top w:val="single" w:sz="12" w:space="0" w:color="auto"/>
            </w:tcBorders>
            <w:vAlign w:val="center"/>
            <w:tcPrChange w:id="1282" w:author="Yuan Zhang" w:date="2025-10-02T12:59:00Z" w16du:dateUtc="2025-10-02T19:59:00Z">
              <w:tcPr>
                <w:tcW w:w="1509" w:type="dxa"/>
                <w:gridSpan w:val="2"/>
                <w:vMerge w:val="restart"/>
                <w:vAlign w:val="center"/>
              </w:tcPr>
            </w:tcPrChange>
          </w:tcPr>
          <w:p w14:paraId="1B5D6496" w14:textId="38EBE720" w:rsidR="00F7558E" w:rsidRPr="001159E1" w:rsidRDefault="00F7558E" w:rsidP="009F60AE">
            <w:pPr>
              <w:pStyle w:val="NormalWeb"/>
              <w:spacing w:before="0" w:after="0"/>
              <w:rPr>
                <w:ins w:id="1283" w:author="Yuan Zhang" w:date="2025-10-02T12:43:00Z" w16du:dateUtc="2025-10-02T19:43:00Z"/>
                <w:b/>
                <w:bCs/>
                <w:color w:val="000000"/>
              </w:rPr>
            </w:pPr>
            <w:r w:rsidRPr="001159E1">
              <w:rPr>
                <w:b/>
                <w:bCs/>
                <w:color w:val="000000"/>
              </w:rPr>
              <w:t xml:space="preserve">Dataset </w:t>
            </w:r>
            <w:del w:id="1284" w:author="Yuan Zhang" w:date="2025-10-02T12:42:00Z" w16du:dateUtc="2025-10-02T19:42:00Z">
              <w:r w:rsidRPr="001159E1" w:rsidDel="00514862">
                <w:rPr>
                  <w:b/>
                  <w:bCs/>
                  <w:color w:val="000000"/>
                </w:rPr>
                <w:delText>/ Model</w:delText>
              </w:r>
            </w:del>
          </w:p>
        </w:tc>
        <w:tc>
          <w:tcPr>
            <w:tcW w:w="7328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285" w:author="Yuan Zhang" w:date="2025-10-02T12:59:00Z" w16du:dateUtc="2025-10-02T19:59:00Z">
              <w:tcPr>
                <w:tcW w:w="9635" w:type="dxa"/>
                <w:gridSpan w:val="12"/>
                <w:vAlign w:val="center"/>
              </w:tcPr>
            </w:tcPrChange>
          </w:tcPr>
          <w:p w14:paraId="524CAEA7" w14:textId="693426A9" w:rsidR="00F7558E" w:rsidRPr="001159E1" w:rsidRDefault="00C104A1">
            <w:pPr>
              <w:pStyle w:val="NormalWeb"/>
              <w:spacing w:before="0" w:beforeAutospacing="0" w:after="0" w:afterAutospacing="0"/>
              <w:jc w:val="center"/>
              <w:rPr>
                <w:ins w:id="1286" w:author="Yuan Zhang" w:date="2025-10-02T12:43:00Z" w16du:dateUtc="2025-10-02T19:43:00Z"/>
                <w:b/>
                <w:bCs/>
                <w:color w:val="000000"/>
              </w:rPr>
              <w:pPrChange w:id="1287" w:author="Yuan Zhang" w:date="2025-10-02T12:52:00Z" w16du:dateUtc="2025-10-02T19:52:00Z">
                <w:pPr>
                  <w:pStyle w:val="NormalWeb"/>
                  <w:spacing w:before="0" w:beforeAutospacing="0" w:after="0" w:afterAutospacing="0"/>
                </w:pPr>
              </w:pPrChange>
            </w:pPr>
            <w:ins w:id="1288" w:author="Yuan Zhang" w:date="2025-10-02T12:52:00Z" w16du:dateUtc="2025-10-02T19:52:00Z">
              <w:r w:rsidRPr="001159E1">
                <w:rPr>
                  <w:b/>
                  <w:bCs/>
                </w:rPr>
                <w:t xml:space="preserve">Accuracy (r²) of </w:t>
              </w:r>
            </w:ins>
            <w:ins w:id="1289" w:author="Yuan Zhang" w:date="2025-10-02T12:43:00Z" w16du:dateUtc="2025-10-02T19:43:00Z">
              <w:r w:rsidR="00F7558E" w:rsidRPr="001159E1">
                <w:rPr>
                  <w:b/>
                  <w:bCs/>
                  <w:color w:val="000000"/>
                </w:rPr>
                <w:t>Conventional Machine Learning Approaches</w:t>
              </w:r>
            </w:ins>
          </w:p>
        </w:tc>
      </w:tr>
      <w:tr w:rsidR="001159E1" w:rsidRPr="001159E1" w14:paraId="75261219" w14:textId="77777777" w:rsidTr="009F1C2B">
        <w:tblPrEx>
          <w:tblPrExChange w:id="1290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1291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tcBorders>
              <w:bottom w:val="single" w:sz="12" w:space="0" w:color="auto"/>
            </w:tcBorders>
            <w:vAlign w:val="center"/>
            <w:tcPrChange w:id="1292" w:author="Yuan Zhang" w:date="2025-10-02T12:59:00Z" w16du:dateUtc="2025-10-02T19:59:00Z">
              <w:tcPr>
                <w:tcW w:w="1338" w:type="dxa"/>
                <w:gridSpan w:val="2"/>
                <w:vMerge/>
                <w:vAlign w:val="center"/>
              </w:tcPr>
            </w:tcPrChange>
          </w:tcPr>
          <w:p w14:paraId="6800B4BD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09" w:type="dxa"/>
            <w:vMerge/>
            <w:tcBorders>
              <w:bottom w:val="single" w:sz="12" w:space="0" w:color="auto"/>
            </w:tcBorders>
            <w:vAlign w:val="center"/>
            <w:hideMark/>
            <w:tcPrChange w:id="1293" w:author="Yuan Zhang" w:date="2025-10-02T12:59:00Z" w16du:dateUtc="2025-10-02T19:59:00Z">
              <w:tcPr>
                <w:tcW w:w="1509" w:type="dxa"/>
                <w:gridSpan w:val="2"/>
                <w:vMerge/>
                <w:vAlign w:val="center"/>
                <w:hideMark/>
              </w:tcPr>
            </w:tcPrChange>
          </w:tcPr>
          <w:p w14:paraId="62989883" w14:textId="42057FB2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</w:p>
        </w:tc>
        <w:tc>
          <w:tcPr>
            <w:tcW w:w="1024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1294" w:author="Yuan Zhang" w:date="2025-10-02T12:59:00Z" w16du:dateUtc="2025-10-02T19:59:00Z">
              <w:tcPr>
                <w:tcW w:w="1024" w:type="dxa"/>
                <w:gridSpan w:val="2"/>
                <w:vAlign w:val="center"/>
                <w:hideMark/>
              </w:tcPr>
            </w:tcPrChange>
          </w:tcPr>
          <w:p w14:paraId="131FC963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proofErr w:type="spellStart"/>
            <w:r w:rsidRPr="001159E1">
              <w:rPr>
                <w:b/>
                <w:bCs/>
                <w:color w:val="000000"/>
              </w:rPr>
              <w:t>linSVR</w:t>
            </w:r>
            <w:proofErr w:type="spellEnd"/>
          </w:p>
        </w:tc>
        <w:tc>
          <w:tcPr>
            <w:tcW w:w="1079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1295" w:author="Yuan Zhang" w:date="2025-10-02T12:59:00Z" w16du:dateUtc="2025-10-02T19:59:00Z">
              <w:tcPr>
                <w:tcW w:w="1079" w:type="dxa"/>
                <w:vAlign w:val="center"/>
                <w:hideMark/>
              </w:tcPr>
            </w:tcPrChange>
          </w:tcPr>
          <w:p w14:paraId="457D8EBE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KNN</w:t>
            </w:r>
          </w:p>
        </w:tc>
        <w:tc>
          <w:tcPr>
            <w:tcW w:w="1079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1296" w:author="Yuan Zhang" w:date="2025-10-02T12:59:00Z" w16du:dateUtc="2025-10-02T19:59:00Z">
              <w:tcPr>
                <w:tcW w:w="1079" w:type="dxa"/>
                <w:vAlign w:val="center"/>
                <w:hideMark/>
              </w:tcPr>
            </w:tcPrChange>
          </w:tcPr>
          <w:p w14:paraId="7CD9D634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DT</w:t>
            </w:r>
          </w:p>
        </w:tc>
        <w:tc>
          <w:tcPr>
            <w:tcW w:w="996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1297" w:author="Yuan Zhang" w:date="2025-10-02T12:59:00Z" w16du:dateUtc="2025-10-02T19:59:00Z">
              <w:tcPr>
                <w:tcW w:w="1023" w:type="dxa"/>
                <w:gridSpan w:val="3"/>
                <w:vAlign w:val="center"/>
                <w:hideMark/>
              </w:tcPr>
            </w:tcPrChange>
          </w:tcPr>
          <w:p w14:paraId="4BFB7829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LR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1298" w:author="Yuan Zhang" w:date="2025-10-02T12:59:00Z" w16du:dateUtc="2025-10-02T19:59:00Z">
              <w:tcPr>
                <w:tcW w:w="1048" w:type="dxa"/>
                <w:gridSpan w:val="2"/>
                <w:vAlign w:val="center"/>
                <w:hideMark/>
              </w:tcPr>
            </w:tcPrChange>
          </w:tcPr>
          <w:p w14:paraId="093D8CB2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RC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1299" w:author="Yuan Zhang" w:date="2025-10-02T12:59:00Z" w16du:dateUtc="2025-10-02T19:59:00Z">
              <w:tcPr>
                <w:tcW w:w="1170" w:type="dxa"/>
                <w:gridSpan w:val="2"/>
                <w:vAlign w:val="center"/>
                <w:hideMark/>
              </w:tcPr>
            </w:tcPrChange>
          </w:tcPr>
          <w:p w14:paraId="194B4D4D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LASSO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  <w:tcPrChange w:id="1300" w:author="Yuan Zhang" w:date="2025-10-02T12:59:00Z" w16du:dateUtc="2025-10-02T19:59:00Z">
              <w:tcPr>
                <w:tcW w:w="1080" w:type="dxa"/>
                <w:vAlign w:val="center"/>
                <w:hideMark/>
              </w:tcPr>
            </w:tcPrChange>
          </w:tcPr>
          <w:p w14:paraId="78E14522" w14:textId="77777777" w:rsidR="00F7558E" w:rsidRPr="001159E1" w:rsidRDefault="00F7558E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b/>
                <w:bCs/>
                <w:color w:val="000000"/>
              </w:rPr>
              <w:t>RF</w:t>
            </w:r>
          </w:p>
        </w:tc>
      </w:tr>
      <w:tr w:rsidR="009F1C2B" w:rsidRPr="001159E1" w14:paraId="3D9E75A9" w14:textId="77777777" w:rsidTr="009F1C2B">
        <w:tblPrEx>
          <w:tblPrExChange w:id="1301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1302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 w:val="restart"/>
            <w:tcBorders>
              <w:top w:val="single" w:sz="12" w:space="0" w:color="auto"/>
            </w:tcBorders>
            <w:vAlign w:val="center"/>
            <w:tcPrChange w:id="1303" w:author="Yuan Zhang" w:date="2025-10-02T12:59:00Z" w16du:dateUtc="2025-10-02T19:59:00Z">
              <w:tcPr>
                <w:tcW w:w="1338" w:type="dxa"/>
                <w:gridSpan w:val="2"/>
                <w:vMerge w:val="restart"/>
                <w:tcBorders>
                  <w:top w:val="single" w:sz="12" w:space="0" w:color="auto"/>
                </w:tcBorders>
                <w:vAlign w:val="center"/>
              </w:tcPr>
            </w:tcPrChange>
          </w:tcPr>
          <w:p w14:paraId="14FEEBC3" w14:textId="186FAC8A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ins w:id="1304" w:author="Yuan Zhang" w:date="2025-10-02T12:44:00Z" w16du:dateUtc="2025-10-02T19:44:00Z">
              <w:r w:rsidRPr="001159E1">
                <w:rPr>
                  <w:color w:val="000000"/>
                </w:rPr>
                <w:t>TD</w:t>
              </w:r>
            </w:ins>
          </w:p>
        </w:tc>
        <w:tc>
          <w:tcPr>
            <w:tcW w:w="1509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305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769653C1" w14:textId="1AD3BB17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HCP-Dev</w:t>
            </w:r>
            <w:ins w:id="1306" w:author="Yuan Zhang" w:date="2025-10-02T12:48:00Z" w16du:dateUtc="2025-10-02T19:48:00Z">
              <w:r w:rsidR="000263D1" w:rsidRPr="001159E1">
                <w:rPr>
                  <w:color w:val="000000"/>
                </w:rPr>
                <w:t>elopment</w:t>
              </w:r>
            </w:ins>
          </w:p>
        </w:tc>
        <w:tc>
          <w:tcPr>
            <w:tcW w:w="1024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307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001819FD" w14:textId="1230A96D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0.939 (0.00)</w:t>
            </w:r>
          </w:p>
        </w:tc>
        <w:tc>
          <w:tcPr>
            <w:tcW w:w="1079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308" w:author="Yuan Zhang" w:date="2025-10-02T12:59:00Z" w16du:dateUtc="2025-10-02T19:59:00Z">
              <w:tcPr>
                <w:tcW w:w="1079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52F578F4" w14:textId="77777777" w:rsidR="00F04BF7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09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0.538 </w:t>
            </w:r>
          </w:p>
          <w:p w14:paraId="37A9B097" w14:textId="36B82F25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1159E1">
              <w:rPr>
                <w:b/>
                <w:bCs/>
                <w:color w:val="000000"/>
              </w:rPr>
              <w:t>(</w:t>
            </w:r>
            <w:r w:rsidRPr="001159E1">
              <w:rPr>
                <w:color w:val="000000"/>
              </w:rPr>
              <w:t>1</w:t>
            </w:r>
            <w:del w:id="1310" w:author="Yuan Zhang" w:date="2025-10-02T12:49:00Z" w16du:dateUtc="2025-10-02T19:49:00Z">
              <w:r w:rsidRPr="001159E1" w:rsidDel="00F04BF7">
                <w:rPr>
                  <w:color w:val="000000"/>
                </w:rPr>
                <w:delText>.37</w:delText>
              </w:r>
            </w:del>
            <w:r w:rsidRPr="001159E1">
              <w:rPr>
                <w:color w:val="000000"/>
              </w:rPr>
              <w:t>e-107</w:t>
            </w:r>
            <w:r w:rsidRPr="001159E1">
              <w:rPr>
                <w:b/>
                <w:bCs/>
                <w:color w:val="000000"/>
              </w:rPr>
              <w:t>)</w:t>
            </w:r>
          </w:p>
        </w:tc>
        <w:tc>
          <w:tcPr>
            <w:tcW w:w="1079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311" w:author="Yuan Zhang" w:date="2025-10-02T12:59:00Z" w16du:dateUtc="2025-10-02T19:59:00Z">
              <w:tcPr>
                <w:tcW w:w="1079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0999919B" w14:textId="77777777" w:rsidR="000263D1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12" w:author="Yuan Zhang" w:date="2025-10-02T12:47:00Z" w16du:dateUtc="2025-10-02T19:47:00Z"/>
                <w:b/>
                <w:bCs/>
                <w:color w:val="000000"/>
              </w:rPr>
            </w:pPr>
            <w:r w:rsidRPr="001159E1">
              <w:rPr>
                <w:color w:val="000000"/>
              </w:rPr>
              <w:t>0.799</w:t>
            </w:r>
            <w:r w:rsidRPr="001159E1">
              <w:rPr>
                <w:b/>
                <w:bCs/>
                <w:color w:val="000000"/>
              </w:rPr>
              <w:t xml:space="preserve"> </w:t>
            </w:r>
          </w:p>
          <w:p w14:paraId="03E854BF" w14:textId="7E89DABD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1159E1">
              <w:rPr>
                <w:b/>
                <w:bCs/>
                <w:color w:val="000000"/>
              </w:rPr>
              <w:t>(</w:t>
            </w:r>
            <w:r w:rsidRPr="001159E1">
              <w:rPr>
                <w:color w:val="000000"/>
              </w:rPr>
              <w:t>2</w:t>
            </w:r>
            <w:del w:id="1313" w:author="Yuan Zhang" w:date="2025-10-02T12:50:00Z" w16du:dateUtc="2025-10-02T19:50:00Z">
              <w:r w:rsidRPr="001159E1" w:rsidDel="00267732">
                <w:rPr>
                  <w:color w:val="000000"/>
                </w:rPr>
                <w:delText>.02</w:delText>
              </w:r>
            </w:del>
            <w:r w:rsidRPr="001159E1">
              <w:rPr>
                <w:color w:val="000000"/>
              </w:rPr>
              <w:t>e-221</w:t>
            </w:r>
            <w:r w:rsidRPr="001159E1">
              <w:rPr>
                <w:b/>
                <w:bCs/>
                <w:color w:val="000000"/>
              </w:rPr>
              <w:t>)</w:t>
            </w:r>
          </w:p>
        </w:tc>
        <w:tc>
          <w:tcPr>
            <w:tcW w:w="996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314" w:author="Yuan Zhang" w:date="2025-10-02T12:59:00Z" w16du:dateUtc="2025-10-02T19:59:00Z">
              <w:tcPr>
                <w:tcW w:w="996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33FE8EF" w14:textId="77777777" w:rsidR="00EE6DF6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15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0.938 </w:t>
            </w:r>
          </w:p>
          <w:p w14:paraId="0307D3DF" w14:textId="4888CD7C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(0.00)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316" w:author="Yuan Zhang" w:date="2025-10-02T12:59:00Z" w16du:dateUtc="2025-10-02T19:59:00Z">
              <w:tcPr>
                <w:tcW w:w="1075" w:type="dxa"/>
                <w:gridSpan w:val="3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0B13CF57" w14:textId="77777777" w:rsidR="00466725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17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0.938 </w:t>
            </w:r>
          </w:p>
          <w:p w14:paraId="5E57B321" w14:textId="3680ED13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(0.00)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318" w:author="Yuan Zhang" w:date="2025-10-02T12:59:00Z" w16du:dateUtc="2025-10-02T19:59:00Z">
              <w:tcPr>
                <w:tcW w:w="1170" w:type="dxa"/>
                <w:gridSpan w:val="2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1677619" w14:textId="77777777" w:rsidR="00D73DE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19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0.668 </w:t>
            </w:r>
          </w:p>
          <w:p w14:paraId="657FDDC4" w14:textId="0F0B5924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</w:t>
            </w:r>
            <w:ins w:id="1320" w:author="Yuan Zhang" w:date="2025-10-02T12:53:00Z" w16du:dateUtc="2025-10-02T19:53:00Z">
              <w:r w:rsidR="00D73DEC" w:rsidRPr="001159E1">
                <w:rPr>
                  <w:color w:val="000000"/>
                </w:rPr>
                <w:t>5</w:t>
              </w:r>
            </w:ins>
            <w:del w:id="1321" w:author="Yuan Zhang" w:date="2025-10-02T12:53:00Z" w16du:dateUtc="2025-10-02T19:53:00Z">
              <w:r w:rsidRPr="001159E1" w:rsidDel="00D73DEC">
                <w:rPr>
                  <w:color w:val="000000"/>
                </w:rPr>
                <w:delText>4.87</w:delText>
              </w:r>
            </w:del>
            <w:r w:rsidRPr="001159E1">
              <w:rPr>
                <w:color w:val="000000"/>
              </w:rPr>
              <w:t>e-153)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322" w:author="Yuan Zhang" w:date="2025-10-02T12:59:00Z" w16du:dateUtc="2025-10-02T19:59:00Z">
              <w:tcPr>
                <w:tcW w:w="1080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5B9AB47D" w14:textId="77777777" w:rsidR="00FD76A0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23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0.871 </w:t>
            </w:r>
          </w:p>
          <w:p w14:paraId="756BA4CE" w14:textId="58B2BA1C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</w:t>
            </w:r>
            <w:ins w:id="1324" w:author="Yuan Zhang" w:date="2025-10-02T12:54:00Z" w16du:dateUtc="2025-10-02T19:54:00Z">
              <w:r w:rsidR="00FD76A0" w:rsidRPr="001159E1">
                <w:rPr>
                  <w:color w:val="000000"/>
                </w:rPr>
                <w:t>2</w:t>
              </w:r>
            </w:ins>
            <w:del w:id="1325" w:author="Yuan Zhang" w:date="2025-10-02T12:54:00Z" w16du:dateUtc="2025-10-02T19:54:00Z">
              <w:r w:rsidRPr="001159E1" w:rsidDel="00FD76A0">
                <w:rPr>
                  <w:color w:val="000000"/>
                </w:rPr>
                <w:delText>1.82</w:delText>
              </w:r>
            </w:del>
            <w:r w:rsidRPr="001159E1">
              <w:rPr>
                <w:color w:val="000000"/>
              </w:rPr>
              <w:t>e-282)</w:t>
            </w:r>
          </w:p>
        </w:tc>
      </w:tr>
      <w:tr w:rsidR="009F1C2B" w:rsidRPr="001159E1" w14:paraId="0F599B22" w14:textId="77777777" w:rsidTr="009F1C2B">
        <w:tblPrEx>
          <w:tblPrExChange w:id="1326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22"/>
          <w:trPrChange w:id="1327" w:author="Yuan Zhang" w:date="2025-10-02T12:59:00Z" w16du:dateUtc="2025-10-02T19:59:00Z">
            <w:trPr>
              <w:gridBefore w:val="3"/>
              <w:gridAfter w:val="0"/>
              <w:trHeight w:val="222"/>
            </w:trPr>
          </w:trPrChange>
        </w:trPr>
        <w:tc>
          <w:tcPr>
            <w:tcW w:w="1338" w:type="dxa"/>
            <w:vMerge/>
            <w:vAlign w:val="center"/>
            <w:tcPrChange w:id="1328" w:author="Yuan Zhang" w:date="2025-10-02T12:59:00Z" w16du:dateUtc="2025-10-02T19:59:00Z">
              <w:tcPr>
                <w:tcW w:w="1338" w:type="dxa"/>
                <w:gridSpan w:val="2"/>
                <w:vMerge/>
                <w:vAlign w:val="center"/>
              </w:tcPr>
            </w:tcPrChange>
          </w:tcPr>
          <w:p w14:paraId="37F2A93C" w14:textId="77777777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29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09146BC" w14:textId="12A7519D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NKI-RS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30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68A7FC2" w14:textId="77777777" w:rsidR="009F60AE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31" w:author="Yuan Zhang" w:date="2025-10-02T12:48:00Z" w16du:dateUtc="2025-10-02T19:48:00Z"/>
                <w:color w:val="000000"/>
              </w:rPr>
            </w:pPr>
            <w:r w:rsidRPr="001159E1">
              <w:rPr>
                <w:color w:val="000000"/>
              </w:rPr>
              <w:t xml:space="preserve">0.667 </w:t>
            </w:r>
          </w:p>
          <w:p w14:paraId="70538BA9" w14:textId="3DD52F75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(9</w:t>
            </w:r>
            <w:del w:id="1332" w:author="Yuan Zhang" w:date="2025-10-02T12:48:00Z" w16du:dateUtc="2025-10-02T19:48:00Z">
              <w:r w:rsidRPr="001159E1" w:rsidDel="009F60AE">
                <w:rPr>
                  <w:color w:val="000000"/>
                </w:rPr>
                <w:delText>.25</w:delText>
              </w:r>
            </w:del>
            <w:r w:rsidRPr="001159E1">
              <w:rPr>
                <w:color w:val="000000"/>
              </w:rPr>
              <w:t>e-90)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33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4148B02" w14:textId="77777777" w:rsidR="00F04BF7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34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0.291 </w:t>
            </w:r>
          </w:p>
          <w:p w14:paraId="5021CBC7" w14:textId="3EA7527E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(3</w:t>
            </w:r>
            <w:del w:id="1335" w:author="Yuan Zhang" w:date="2025-10-02T12:49:00Z" w16du:dateUtc="2025-10-02T19:49:00Z">
              <w:r w:rsidRPr="001159E1" w:rsidDel="00F04BF7">
                <w:rPr>
                  <w:color w:val="000000"/>
                </w:rPr>
                <w:delText>.42</w:delText>
              </w:r>
            </w:del>
            <w:r w:rsidRPr="001159E1">
              <w:rPr>
                <w:color w:val="000000"/>
              </w:rPr>
              <w:t>e-29)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36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2F95121" w14:textId="77777777" w:rsidR="000263D1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37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0.274 </w:t>
            </w:r>
          </w:p>
          <w:p w14:paraId="3B937506" w14:textId="1C848544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1338" w:author="Yuan Zhang" w:date="2025-10-02T12:50:00Z" w16du:dateUtc="2025-10-02T19:50:00Z">
              <w:r w:rsidRPr="001159E1" w:rsidDel="00267732">
                <w:rPr>
                  <w:color w:val="000000"/>
                </w:rPr>
                <w:delText>.44</w:delText>
              </w:r>
            </w:del>
            <w:r w:rsidRPr="001159E1">
              <w:rPr>
                <w:color w:val="000000"/>
              </w:rPr>
              <w:t>e-27)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39" w:author="Yuan Zhang" w:date="2025-10-02T12:59:00Z" w16du:dateUtc="2025-10-02T19:59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B15768B" w14:textId="77777777" w:rsidR="00EE6DF6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40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0.667 </w:t>
            </w:r>
          </w:p>
          <w:p w14:paraId="22FD37F4" w14:textId="4E71494A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341" w:author="Yuan Zhang" w:date="2025-10-02T12:51:00Z" w16du:dateUtc="2025-10-02T19:51:00Z">
              <w:r w:rsidR="005A225F" w:rsidRPr="001159E1">
                <w:rPr>
                  <w:color w:val="000000"/>
                </w:rPr>
                <w:t>1</w:t>
              </w:r>
            </w:ins>
            <w:del w:id="1342" w:author="Yuan Zhang" w:date="2025-10-02T12:51:00Z" w16du:dateUtc="2025-10-02T19:51:00Z">
              <w:r w:rsidRPr="001159E1" w:rsidDel="005A225F">
                <w:rPr>
                  <w:color w:val="000000"/>
                </w:rPr>
                <w:delText>9.</w:delText>
              </w:r>
            </w:del>
            <w:del w:id="1343" w:author="Yuan Zhang" w:date="2025-10-02T12:50:00Z" w16du:dateUtc="2025-10-02T19:50:00Z">
              <w:r w:rsidRPr="001159E1" w:rsidDel="005A225F">
                <w:rPr>
                  <w:color w:val="000000"/>
                </w:rPr>
                <w:delText>96</w:delText>
              </w:r>
            </w:del>
            <w:r w:rsidRPr="001159E1">
              <w:rPr>
                <w:color w:val="000000"/>
              </w:rPr>
              <w:t>e-</w:t>
            </w:r>
            <w:ins w:id="1344" w:author="Yuan Zhang" w:date="2025-10-02T12:51:00Z" w16du:dateUtc="2025-10-02T19:51:00Z">
              <w:r w:rsidR="005A225F" w:rsidRPr="001159E1">
                <w:rPr>
                  <w:color w:val="000000"/>
                </w:rPr>
                <w:t>8</w:t>
              </w:r>
            </w:ins>
            <w:r w:rsidRPr="001159E1">
              <w:rPr>
                <w:color w:val="000000"/>
              </w:rPr>
              <w:t>9</w:t>
            </w:r>
            <w:del w:id="1345" w:author="Yuan Zhang" w:date="2025-10-02T12:51:00Z" w16du:dateUtc="2025-10-02T19:51:00Z">
              <w:r w:rsidRPr="001159E1" w:rsidDel="005A225F">
                <w:rPr>
                  <w:color w:val="000000"/>
                </w:rPr>
                <w:delText>0</w:delText>
              </w:r>
            </w:del>
            <w:r w:rsidRPr="001159E1">
              <w:rPr>
                <w:color w:val="000000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46" w:author="Yuan Zhang" w:date="2025-10-02T12:59:00Z" w16du:dateUtc="2025-10-02T19:59:00Z">
              <w:tcPr>
                <w:tcW w:w="107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C6FD1FA" w14:textId="77777777" w:rsidR="00466725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47" w:author="Yuan Zhang" w:date="2025-10-02T12:52:00Z" w16du:dateUtc="2025-10-02T19:52:00Z"/>
                <w:color w:val="000000"/>
              </w:rPr>
            </w:pPr>
            <w:r w:rsidRPr="001159E1">
              <w:rPr>
                <w:color w:val="000000"/>
              </w:rPr>
              <w:t xml:space="preserve">0.667 </w:t>
            </w:r>
          </w:p>
          <w:p w14:paraId="67585E22" w14:textId="540D4729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1348" w:author="Yuan Zhang" w:date="2025-10-02T12:52:00Z" w16du:dateUtc="2025-10-02T19:52:00Z">
              <w:r w:rsidRPr="001159E1" w:rsidDel="00466725">
                <w:rPr>
                  <w:color w:val="000000"/>
                </w:rPr>
                <w:delText>.01</w:delText>
              </w:r>
            </w:del>
            <w:r w:rsidRPr="001159E1">
              <w:rPr>
                <w:color w:val="000000"/>
              </w:rPr>
              <w:t>e-89)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49" w:author="Yuan Zhang" w:date="2025-10-02T12:59:00Z" w16du:dateUtc="2025-10-02T19:59:00Z">
              <w:tcPr>
                <w:tcW w:w="117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B29C349" w14:textId="77777777" w:rsidR="00D73DE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50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0.459 </w:t>
            </w:r>
          </w:p>
          <w:p w14:paraId="44203E08" w14:textId="32672CAD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(7</w:t>
            </w:r>
            <w:del w:id="1351" w:author="Yuan Zhang" w:date="2025-10-02T12:53:00Z" w16du:dateUtc="2025-10-02T19:53:00Z">
              <w:r w:rsidRPr="001159E1" w:rsidDel="00D73DEC">
                <w:rPr>
                  <w:color w:val="000000"/>
                </w:rPr>
                <w:delText>.23</w:delText>
              </w:r>
            </w:del>
            <w:r w:rsidRPr="001159E1">
              <w:rPr>
                <w:color w:val="000000"/>
              </w:rPr>
              <w:t>e-51)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52" w:author="Yuan Zhang" w:date="2025-10-02T12:59:00Z" w16du:dateUtc="2025-10-02T19:59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ECD2D45" w14:textId="77777777" w:rsidR="009E5613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53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0.406 </w:t>
            </w:r>
          </w:p>
          <w:p w14:paraId="23F8802A" w14:textId="255952E0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1354" w:author="Yuan Zhang" w:date="2025-10-02T12:54:00Z" w16du:dateUtc="2025-10-02T19:54:00Z">
              <w:r w:rsidRPr="001159E1" w:rsidDel="009E5613">
                <w:rPr>
                  <w:color w:val="000000"/>
                </w:rPr>
                <w:delText>.20</w:delText>
              </w:r>
            </w:del>
            <w:r w:rsidRPr="001159E1">
              <w:rPr>
                <w:color w:val="000000"/>
              </w:rPr>
              <w:t>e-43)</w:t>
            </w:r>
          </w:p>
        </w:tc>
      </w:tr>
      <w:tr w:rsidR="009F1C2B" w:rsidRPr="001159E1" w14:paraId="09F2D190" w14:textId="77777777" w:rsidTr="009F1C2B">
        <w:tblPrEx>
          <w:tblPrExChange w:id="1355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1356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vAlign w:val="center"/>
            <w:tcPrChange w:id="1357" w:author="Yuan Zhang" w:date="2025-10-02T12:59:00Z" w16du:dateUtc="2025-10-02T19:59:00Z">
              <w:tcPr>
                <w:tcW w:w="1338" w:type="dxa"/>
                <w:gridSpan w:val="2"/>
                <w:vMerge/>
                <w:vAlign w:val="center"/>
              </w:tcPr>
            </w:tcPrChange>
          </w:tcPr>
          <w:p w14:paraId="5B164D37" w14:textId="77777777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58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BA132F3" w14:textId="4AB921B3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CMI-HBN</w:t>
            </w:r>
            <w:del w:id="1359" w:author="Yuan Zhang" w:date="2025-10-02T12:44:00Z" w16du:dateUtc="2025-10-02T19:44:00Z">
              <w:r w:rsidRPr="001159E1" w:rsidDel="00642965">
                <w:rPr>
                  <w:color w:val="000000"/>
                </w:rPr>
                <w:delText xml:space="preserve"> TD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60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8E52B24" w14:textId="77777777" w:rsidR="009F60AE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61" w:author="Yuan Zhang" w:date="2025-10-02T12:48:00Z" w16du:dateUtc="2025-10-02T19:48:00Z"/>
                <w:color w:val="000000"/>
              </w:rPr>
            </w:pPr>
            <w:r w:rsidRPr="001159E1">
              <w:rPr>
                <w:color w:val="000000"/>
              </w:rPr>
              <w:t xml:space="preserve">0.504 </w:t>
            </w:r>
          </w:p>
          <w:p w14:paraId="722C9F0B" w14:textId="517B7931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1362" w:author="Yuan Zhang" w:date="2025-10-02T12:48:00Z" w16du:dateUtc="2025-10-02T19:48:00Z">
              <w:r w:rsidRPr="001159E1" w:rsidDel="009F60AE">
                <w:rPr>
                  <w:color w:val="000000"/>
                </w:rPr>
                <w:delText>.16</w:delText>
              </w:r>
            </w:del>
            <w:r w:rsidRPr="001159E1">
              <w:rPr>
                <w:color w:val="000000"/>
              </w:rPr>
              <w:t>e-19)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63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65EA88D" w14:textId="77777777" w:rsidR="00F04BF7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64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0.245 </w:t>
            </w:r>
          </w:p>
          <w:p w14:paraId="34DE521F" w14:textId="10A21DD2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1365" w:author="Yuan Zhang" w:date="2025-10-02T12:49:00Z" w16du:dateUtc="2025-10-02T19:49:00Z">
              <w:r w:rsidRPr="001159E1" w:rsidDel="00F04BF7">
                <w:rPr>
                  <w:color w:val="000000"/>
                </w:rPr>
                <w:delText>.22</w:delText>
              </w:r>
            </w:del>
            <w:r w:rsidRPr="001159E1">
              <w:rPr>
                <w:color w:val="000000"/>
              </w:rPr>
              <w:t>e-08)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66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5043C47" w14:textId="77777777" w:rsidR="000263D1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67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0.073 </w:t>
            </w:r>
          </w:p>
          <w:p w14:paraId="5001431B" w14:textId="081CD42B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(3</w:t>
            </w:r>
            <w:del w:id="1368" w:author="Yuan Zhang" w:date="2025-10-02T12:50:00Z" w16du:dateUtc="2025-10-02T19:50:00Z">
              <w:r w:rsidRPr="001159E1" w:rsidDel="00267732">
                <w:rPr>
                  <w:color w:val="000000"/>
                </w:rPr>
                <w:delText>.03</w:delText>
              </w:r>
            </w:del>
            <w:r w:rsidRPr="001159E1">
              <w:rPr>
                <w:color w:val="000000"/>
              </w:rPr>
              <w:t>e-03)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69" w:author="Yuan Zhang" w:date="2025-10-02T12:59:00Z" w16du:dateUtc="2025-10-02T19:59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F70CB4A" w14:textId="77777777" w:rsidR="00D46F6D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70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0.503 </w:t>
            </w:r>
          </w:p>
          <w:p w14:paraId="5B784676" w14:textId="67E60C3F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1371" w:author="Yuan Zhang" w:date="2025-10-02T12:51:00Z" w16du:dateUtc="2025-10-02T19:51:00Z">
              <w:r w:rsidRPr="001159E1" w:rsidDel="00D46F6D">
                <w:rPr>
                  <w:color w:val="000000"/>
                </w:rPr>
                <w:delText>.45</w:delText>
              </w:r>
            </w:del>
            <w:r w:rsidRPr="001159E1">
              <w:rPr>
                <w:color w:val="000000"/>
              </w:rPr>
              <w:t>e-19)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72" w:author="Yuan Zhang" w:date="2025-10-02T12:59:00Z" w16du:dateUtc="2025-10-02T19:59:00Z">
              <w:tcPr>
                <w:tcW w:w="99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5815BF1C" w14:textId="77777777" w:rsidR="00466725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73" w:author="Yuan Zhang" w:date="2025-10-02T12:52:00Z" w16du:dateUtc="2025-10-02T19:52:00Z"/>
                <w:color w:val="000000"/>
              </w:rPr>
            </w:pPr>
            <w:r w:rsidRPr="001159E1">
              <w:rPr>
                <w:color w:val="000000"/>
              </w:rPr>
              <w:t xml:space="preserve">0.503 </w:t>
            </w:r>
          </w:p>
          <w:p w14:paraId="30340D09" w14:textId="35BABDF2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1374" w:author="Yuan Zhang" w:date="2025-10-02T12:52:00Z" w16du:dateUtc="2025-10-02T19:52:00Z">
              <w:r w:rsidRPr="001159E1" w:rsidDel="00466725">
                <w:rPr>
                  <w:color w:val="000000"/>
                </w:rPr>
                <w:delText>.42</w:delText>
              </w:r>
            </w:del>
            <w:r w:rsidRPr="001159E1">
              <w:rPr>
                <w:color w:val="000000"/>
              </w:rPr>
              <w:t>e-19)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75" w:author="Yuan Zhang" w:date="2025-10-02T12:59:00Z" w16du:dateUtc="2025-10-02T19:59:00Z">
              <w:tcPr>
                <w:tcW w:w="108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37612A0" w14:textId="77777777" w:rsidR="00D73DE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76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0.355 </w:t>
            </w:r>
          </w:p>
          <w:p w14:paraId="57E4E8E3" w14:textId="597548C8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1377" w:author="Yuan Zhang" w:date="2025-10-02T12:53:00Z" w16du:dateUtc="2025-10-02T19:53:00Z">
              <w:r w:rsidRPr="001159E1" w:rsidDel="00D73DEC">
                <w:rPr>
                  <w:color w:val="000000"/>
                </w:rPr>
                <w:delText>.14</w:delText>
              </w:r>
            </w:del>
            <w:r w:rsidRPr="001159E1">
              <w:rPr>
                <w:color w:val="000000"/>
              </w:rPr>
              <w:t>e-12)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78" w:author="Yuan Zhang" w:date="2025-10-02T12:59:00Z" w16du:dateUtc="2025-10-02T19:59:00Z">
              <w:tcPr>
                <w:tcW w:w="1255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63246DFF" w14:textId="77777777" w:rsidR="009E5613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79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0.254 </w:t>
            </w:r>
          </w:p>
          <w:p w14:paraId="03C72569" w14:textId="7CC66BD9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380" w:author="Yuan Zhang" w:date="2025-10-02T12:54:00Z" w16du:dateUtc="2025-10-02T19:54:00Z">
              <w:r w:rsidR="009E5613" w:rsidRPr="001159E1">
                <w:rPr>
                  <w:color w:val="000000"/>
                </w:rPr>
                <w:t>6</w:t>
              </w:r>
            </w:ins>
            <w:del w:id="1381" w:author="Yuan Zhang" w:date="2025-10-02T12:54:00Z" w16du:dateUtc="2025-10-02T19:54:00Z">
              <w:r w:rsidRPr="001159E1" w:rsidDel="009E5613">
                <w:rPr>
                  <w:color w:val="000000"/>
                </w:rPr>
                <w:delText>5.92</w:delText>
              </w:r>
            </w:del>
            <w:r w:rsidRPr="001159E1">
              <w:rPr>
                <w:color w:val="000000"/>
              </w:rPr>
              <w:t>e-09)</w:t>
            </w:r>
          </w:p>
        </w:tc>
      </w:tr>
      <w:tr w:rsidR="009F1C2B" w:rsidRPr="001159E1" w14:paraId="1C95DEC2" w14:textId="77777777" w:rsidTr="009F1C2B">
        <w:tblPrEx>
          <w:tblPrExChange w:id="1382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1383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tcBorders>
              <w:bottom w:val="single" w:sz="4" w:space="0" w:color="auto"/>
            </w:tcBorders>
            <w:vAlign w:val="center"/>
            <w:tcPrChange w:id="1384" w:author="Yuan Zhang" w:date="2025-10-02T12:59:00Z" w16du:dateUtc="2025-10-02T19:59:00Z">
              <w:tcPr>
                <w:tcW w:w="1338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1281F23" w14:textId="77777777" w:rsidR="009A443C" w:rsidRPr="001159E1" w:rsidRDefault="009A443C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85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435E3F6E" w14:textId="75742F10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ADHD-200</w:t>
            </w:r>
            <w:del w:id="1386" w:author="Yuan Zhang" w:date="2025-10-02T12:44:00Z" w16du:dateUtc="2025-10-02T19:44:00Z">
              <w:r w:rsidRPr="001159E1" w:rsidDel="0048223F">
                <w:rPr>
                  <w:color w:val="000000"/>
                </w:rPr>
                <w:delText xml:space="preserve"> TD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87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C1CBD4F" w14:textId="77777777" w:rsidR="009F60AE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88" w:author="Yuan Zhang" w:date="2025-10-02T12:48:00Z" w16du:dateUtc="2025-10-02T19:48:00Z"/>
                <w:color w:val="000000"/>
              </w:rPr>
            </w:pPr>
            <w:r w:rsidRPr="001159E1">
              <w:rPr>
                <w:color w:val="000000"/>
              </w:rPr>
              <w:t xml:space="preserve">0.196 </w:t>
            </w:r>
          </w:p>
          <w:p w14:paraId="11B428B2" w14:textId="3CC8BD8E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389" w:author="Yuan Zhang" w:date="2025-10-02T12:48:00Z" w16du:dateUtc="2025-10-02T19:48:00Z">
              <w:r w:rsidR="009F60AE" w:rsidRPr="001159E1">
                <w:rPr>
                  <w:color w:val="000000"/>
                </w:rPr>
                <w:t>2</w:t>
              </w:r>
            </w:ins>
            <w:del w:id="1390" w:author="Yuan Zhang" w:date="2025-10-02T12:48:00Z" w16du:dateUtc="2025-10-02T19:48:00Z">
              <w:r w:rsidRPr="001159E1" w:rsidDel="009F60AE">
                <w:rPr>
                  <w:color w:val="000000"/>
                </w:rPr>
                <w:delText>1.62e</w:delText>
              </w:r>
            </w:del>
            <w:r w:rsidRPr="001159E1">
              <w:rPr>
                <w:color w:val="000000"/>
              </w:rPr>
              <w:t>-15)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91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38DCE7C9" w14:textId="77777777" w:rsidR="00F04BF7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92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0.060 </w:t>
            </w:r>
          </w:p>
          <w:p w14:paraId="4789DDF3" w14:textId="3FEB16F7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1393" w:author="Yuan Zhang" w:date="2025-10-02T12:49:00Z" w16du:dateUtc="2025-10-02T19:49:00Z">
              <w:r w:rsidRPr="001159E1" w:rsidDel="00F04BF7">
                <w:rPr>
                  <w:color w:val="000000"/>
                </w:rPr>
                <w:delText>.27</w:delText>
              </w:r>
            </w:del>
            <w:r w:rsidRPr="001159E1">
              <w:rPr>
                <w:color w:val="000000"/>
              </w:rPr>
              <w:t>e-05)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94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D3A6F44" w14:textId="77777777" w:rsidR="000263D1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95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0.075 </w:t>
            </w:r>
          </w:p>
          <w:p w14:paraId="0F149057" w14:textId="513A2CF5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396" w:author="Yuan Zhang" w:date="2025-10-02T12:50:00Z" w16du:dateUtc="2025-10-02T19:50:00Z">
              <w:r w:rsidR="00267732" w:rsidRPr="001159E1">
                <w:rPr>
                  <w:color w:val="000000"/>
                </w:rPr>
                <w:t>2</w:t>
              </w:r>
            </w:ins>
            <w:del w:id="1397" w:author="Yuan Zhang" w:date="2025-10-02T12:50:00Z" w16du:dateUtc="2025-10-02T19:50:00Z">
              <w:r w:rsidRPr="001159E1" w:rsidDel="00267732">
                <w:rPr>
                  <w:color w:val="000000"/>
                </w:rPr>
                <w:delText>1.79</w:delText>
              </w:r>
            </w:del>
            <w:r w:rsidRPr="001159E1">
              <w:rPr>
                <w:color w:val="000000"/>
              </w:rPr>
              <w:t>e-06)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398" w:author="Yuan Zhang" w:date="2025-10-02T12:59:00Z" w16du:dateUtc="2025-10-02T19:59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100252D" w14:textId="77777777" w:rsidR="00807C0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399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0.195 </w:t>
            </w:r>
          </w:p>
          <w:p w14:paraId="22F22403" w14:textId="39843C0A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(2</w:t>
            </w:r>
            <w:del w:id="1400" w:author="Yuan Zhang" w:date="2025-10-02T12:51:00Z" w16du:dateUtc="2025-10-02T19:51:00Z">
              <w:r w:rsidRPr="001159E1" w:rsidDel="00807C0C">
                <w:rPr>
                  <w:color w:val="000000"/>
                </w:rPr>
                <w:delText>.02</w:delText>
              </w:r>
            </w:del>
            <w:r w:rsidRPr="001159E1">
              <w:rPr>
                <w:color w:val="000000"/>
              </w:rPr>
              <w:t>e-15)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01" w:author="Yuan Zhang" w:date="2025-10-02T12:59:00Z" w16du:dateUtc="2025-10-02T19:59:00Z">
              <w:tcPr>
                <w:tcW w:w="107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43E8D373" w14:textId="77777777" w:rsidR="00DC5774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402" w:author="Yuan Zhang" w:date="2025-10-02T12:52:00Z" w16du:dateUtc="2025-10-02T19:52:00Z"/>
                <w:color w:val="000000"/>
              </w:rPr>
            </w:pPr>
            <w:r w:rsidRPr="001159E1">
              <w:rPr>
                <w:color w:val="000000"/>
              </w:rPr>
              <w:t xml:space="preserve">0.195 </w:t>
            </w:r>
          </w:p>
          <w:p w14:paraId="3E5C48BA" w14:textId="080506F6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403" w:author="Yuan Zhang" w:date="2025-10-02T12:52:00Z" w16du:dateUtc="2025-10-02T19:52:00Z">
              <w:r w:rsidR="00DC5774" w:rsidRPr="001159E1">
                <w:rPr>
                  <w:color w:val="000000"/>
                </w:rPr>
                <w:t>2</w:t>
              </w:r>
            </w:ins>
            <w:del w:id="1404" w:author="Yuan Zhang" w:date="2025-10-02T12:52:00Z" w16du:dateUtc="2025-10-02T19:52:00Z">
              <w:r w:rsidRPr="001159E1" w:rsidDel="00DC5774">
                <w:rPr>
                  <w:color w:val="000000"/>
                </w:rPr>
                <w:delText>1.99</w:delText>
              </w:r>
            </w:del>
            <w:r w:rsidRPr="001159E1">
              <w:rPr>
                <w:color w:val="000000"/>
              </w:rPr>
              <w:t>e-15)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05" w:author="Yuan Zhang" w:date="2025-10-02T12:59:00Z" w16du:dateUtc="2025-10-02T19:59:00Z">
              <w:tcPr>
                <w:tcW w:w="117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3BB72DD" w14:textId="77777777" w:rsidR="00D73DEC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406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0.133 </w:t>
            </w:r>
          </w:p>
          <w:p w14:paraId="755EE5E7" w14:textId="033BAF29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1407" w:author="Yuan Zhang" w:date="2025-10-02T12:53:00Z" w16du:dateUtc="2025-10-02T19:53:00Z">
              <w:r w:rsidRPr="001159E1" w:rsidDel="00D73DEC">
                <w:rPr>
                  <w:color w:val="000000"/>
                </w:rPr>
                <w:delText>.24</w:delText>
              </w:r>
            </w:del>
            <w:r w:rsidRPr="001159E1">
              <w:rPr>
                <w:color w:val="000000"/>
              </w:rPr>
              <w:t>e-10)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08" w:author="Yuan Zhang" w:date="2025-10-02T12:59:00Z" w16du:dateUtc="2025-10-02T19:59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8569FF6" w14:textId="77777777" w:rsidR="00FA3A69" w:rsidRPr="001159E1" w:rsidRDefault="009A443C" w:rsidP="009F60AE">
            <w:pPr>
              <w:pStyle w:val="NormalWeb"/>
              <w:spacing w:before="0" w:beforeAutospacing="0" w:after="0" w:afterAutospacing="0"/>
              <w:rPr>
                <w:ins w:id="1409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0.168 </w:t>
            </w:r>
          </w:p>
          <w:p w14:paraId="54A6C30E" w14:textId="507735C5" w:rsidR="009A443C" w:rsidRPr="001159E1" w:rsidRDefault="009A443C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410" w:author="Yuan Zhang" w:date="2025-10-02T12:54:00Z" w16du:dateUtc="2025-10-02T19:54:00Z">
              <w:r w:rsidR="00FA3A69" w:rsidRPr="001159E1">
                <w:rPr>
                  <w:color w:val="000000"/>
                </w:rPr>
                <w:t>3</w:t>
              </w:r>
            </w:ins>
            <w:del w:id="1411" w:author="Yuan Zhang" w:date="2025-10-02T12:54:00Z" w16du:dateUtc="2025-10-02T19:54:00Z">
              <w:r w:rsidRPr="001159E1" w:rsidDel="00FA3A69">
                <w:rPr>
                  <w:color w:val="000000"/>
                </w:rPr>
                <w:delText>2.61</w:delText>
              </w:r>
            </w:del>
            <w:r w:rsidRPr="001159E1">
              <w:rPr>
                <w:color w:val="000000"/>
              </w:rPr>
              <w:t>e-13)</w:t>
            </w:r>
          </w:p>
        </w:tc>
      </w:tr>
      <w:tr w:rsidR="009F1C2B" w:rsidRPr="001159E1" w14:paraId="13B3D0BF" w14:textId="77777777" w:rsidTr="009F1C2B">
        <w:tblPrEx>
          <w:tblPrExChange w:id="1412" w:author="Yuan Zhang" w:date="2025-10-02T12:59:00Z" w16du:dateUtc="2025-10-02T19:59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1413" w:author="Yuan Zhang" w:date="2025-10-02T12:59:00Z" w16du:dateUtc="2025-10-02T19:59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 w:val="restart"/>
            <w:tcBorders>
              <w:top w:val="single" w:sz="4" w:space="0" w:color="auto"/>
            </w:tcBorders>
            <w:vAlign w:val="center"/>
            <w:tcPrChange w:id="1414" w:author="Yuan Zhang" w:date="2025-10-02T12:59:00Z" w16du:dateUtc="2025-10-02T19:59:00Z">
              <w:tcPr>
                <w:tcW w:w="1338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448C2317" w14:textId="0303B360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ins w:id="1415" w:author="Yuan Zhang" w:date="2025-10-02T12:44:00Z" w16du:dateUtc="2025-10-02T19:44:00Z">
              <w:r w:rsidRPr="001159E1">
                <w:rPr>
                  <w:color w:val="000000"/>
                </w:rPr>
                <w:t>ADHD</w:t>
              </w:r>
            </w:ins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16" w:author="Yuan Zhang" w:date="2025-10-02T12:59:00Z" w16du:dateUtc="2025-10-02T19:59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3F4DF05C" w14:textId="51B035A6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 xml:space="preserve">CMI-HBN </w:t>
            </w:r>
            <w:del w:id="1417" w:author="Yuan Zhang" w:date="2025-10-02T12:45:00Z" w16du:dateUtc="2025-10-02T19:45:00Z">
              <w:r w:rsidRPr="001159E1" w:rsidDel="00E646EE">
                <w:rPr>
                  <w:color w:val="000000"/>
                </w:rPr>
                <w:delText>ADHD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18" w:author="Yuan Zhang" w:date="2025-10-02T12:59:00Z" w16du:dateUtc="2025-10-02T19:59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9556881" w14:textId="77777777" w:rsidR="009F60AE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19" w:author="Yuan Zhang" w:date="2025-10-02T12:48:00Z" w16du:dateUtc="2025-10-02T19:48:00Z"/>
                <w:color w:val="000000"/>
              </w:rPr>
            </w:pPr>
            <w:r w:rsidRPr="001159E1">
              <w:rPr>
                <w:color w:val="000000"/>
              </w:rPr>
              <w:t xml:space="preserve">0.444 </w:t>
            </w:r>
          </w:p>
          <w:p w14:paraId="2C0AC4CD" w14:textId="312EBEAB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(4</w:t>
            </w:r>
            <w:del w:id="1420" w:author="Yuan Zhang" w:date="2025-10-02T12:48:00Z" w16du:dateUtc="2025-10-02T19:48:00Z">
              <w:r w:rsidRPr="001159E1" w:rsidDel="009F60AE">
                <w:rPr>
                  <w:color w:val="000000"/>
                </w:rPr>
                <w:delText>.40</w:delText>
              </w:r>
            </w:del>
            <w:r w:rsidRPr="001159E1">
              <w:rPr>
                <w:color w:val="000000"/>
              </w:rPr>
              <w:t>e-85)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21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A8B04F7" w14:textId="77777777" w:rsidR="00F04BF7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22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0.181 </w:t>
            </w:r>
          </w:p>
          <w:p w14:paraId="342CBBF9" w14:textId="4478D4DD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</w:t>
            </w:r>
            <w:ins w:id="1423" w:author="Yuan Zhang" w:date="2025-10-02T12:49:00Z" w16du:dateUtc="2025-10-02T19:49:00Z">
              <w:r w:rsidR="00F04BF7" w:rsidRPr="001159E1">
                <w:rPr>
                  <w:color w:val="000000"/>
                </w:rPr>
                <w:t>5</w:t>
              </w:r>
            </w:ins>
            <w:del w:id="1424" w:author="Yuan Zhang" w:date="2025-10-02T12:49:00Z" w16du:dateUtc="2025-10-02T19:49:00Z">
              <w:r w:rsidRPr="001159E1" w:rsidDel="00F04BF7">
                <w:rPr>
                  <w:color w:val="000000"/>
                </w:rPr>
                <w:delText>4.64</w:delText>
              </w:r>
            </w:del>
            <w:r w:rsidRPr="001159E1">
              <w:rPr>
                <w:color w:val="000000"/>
              </w:rPr>
              <w:t>e-30)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25" w:author="Yuan Zhang" w:date="2025-10-02T12:59:00Z" w16du:dateUtc="2025-10-02T19:59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552A56E" w14:textId="77777777" w:rsidR="000263D1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26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0.102 </w:t>
            </w:r>
          </w:p>
          <w:p w14:paraId="33340E95" w14:textId="33BC685B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</w:t>
            </w:r>
            <w:ins w:id="1427" w:author="Yuan Zhang" w:date="2025-10-02T12:50:00Z" w16du:dateUtc="2025-10-02T19:50:00Z">
              <w:r w:rsidR="00444FF4" w:rsidRPr="001159E1">
                <w:rPr>
                  <w:color w:val="000000"/>
                </w:rPr>
                <w:t>6</w:t>
              </w:r>
            </w:ins>
            <w:del w:id="1428" w:author="Yuan Zhang" w:date="2025-10-02T12:50:00Z" w16du:dateUtc="2025-10-02T19:50:00Z">
              <w:r w:rsidRPr="001159E1" w:rsidDel="00444FF4">
                <w:rPr>
                  <w:color w:val="000000"/>
                </w:rPr>
                <w:delText>5.70</w:delText>
              </w:r>
            </w:del>
            <w:r w:rsidRPr="001159E1">
              <w:rPr>
                <w:color w:val="000000"/>
              </w:rPr>
              <w:t>e-17)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29" w:author="Yuan Zhang" w:date="2025-10-02T12:59:00Z" w16du:dateUtc="2025-10-02T19:59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53046803" w14:textId="77777777" w:rsidR="0047417F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30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0.442 </w:t>
            </w:r>
          </w:p>
          <w:p w14:paraId="6F203CC6" w14:textId="48CF47DB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(1</w:t>
            </w:r>
            <w:del w:id="1431" w:author="Yuan Zhang" w:date="2025-10-02T12:51:00Z" w16du:dateUtc="2025-10-02T19:51:00Z">
              <w:r w:rsidRPr="001159E1" w:rsidDel="0047417F">
                <w:rPr>
                  <w:color w:val="000000"/>
                </w:rPr>
                <w:delText>.05</w:delText>
              </w:r>
            </w:del>
            <w:r w:rsidRPr="001159E1">
              <w:rPr>
                <w:color w:val="000000"/>
              </w:rPr>
              <w:t>e-84)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32" w:author="Yuan Zhang" w:date="2025-10-02T12:59:00Z" w16du:dateUtc="2025-10-02T19:59:00Z">
              <w:tcPr>
                <w:tcW w:w="99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68B268D9" w14:textId="77777777" w:rsidR="00DC5774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33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0.442 </w:t>
            </w:r>
          </w:p>
          <w:p w14:paraId="42C85F2E" w14:textId="2743A234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(1</w:t>
            </w:r>
            <w:del w:id="1434" w:author="Yuan Zhang" w:date="2025-10-02T12:53:00Z" w16du:dateUtc="2025-10-02T19:53:00Z">
              <w:r w:rsidRPr="001159E1" w:rsidDel="00DC5774">
                <w:rPr>
                  <w:color w:val="000000"/>
                </w:rPr>
                <w:delText>.06</w:delText>
              </w:r>
            </w:del>
            <w:r w:rsidRPr="001159E1">
              <w:rPr>
                <w:color w:val="000000"/>
              </w:rPr>
              <w:t>e-84)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35" w:author="Yuan Zhang" w:date="2025-10-02T12:59:00Z" w16du:dateUtc="2025-10-02T19:59:00Z">
              <w:tcPr>
                <w:tcW w:w="108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22363BCE" w14:textId="77777777" w:rsidR="00D73DEC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36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0.267 </w:t>
            </w:r>
          </w:p>
          <w:p w14:paraId="1BF84D17" w14:textId="3529DDFE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(7</w:t>
            </w:r>
            <w:del w:id="1437" w:author="Yuan Zhang" w:date="2025-10-02T12:53:00Z" w16du:dateUtc="2025-10-02T19:53:00Z">
              <w:r w:rsidRPr="001159E1" w:rsidDel="00D73DEC">
                <w:rPr>
                  <w:color w:val="000000"/>
                </w:rPr>
                <w:delText>.24</w:delText>
              </w:r>
            </w:del>
            <w:r w:rsidRPr="001159E1">
              <w:rPr>
                <w:color w:val="000000"/>
              </w:rPr>
              <w:t>e-46)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438" w:author="Yuan Zhang" w:date="2025-10-02T12:59:00Z" w16du:dateUtc="2025-10-02T19:59:00Z">
              <w:tcPr>
                <w:tcW w:w="1255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5B31AC32" w14:textId="77777777" w:rsidR="00FA3A69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39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0.233 </w:t>
            </w:r>
          </w:p>
          <w:p w14:paraId="1FB23BFB" w14:textId="4EBA468F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1159E1">
              <w:rPr>
                <w:color w:val="000000"/>
              </w:rPr>
              <w:t>(2</w:t>
            </w:r>
            <w:del w:id="1440" w:author="Yuan Zhang" w:date="2025-10-02T12:54:00Z" w16du:dateUtc="2025-10-02T19:54:00Z">
              <w:r w:rsidRPr="001159E1" w:rsidDel="00FA3A69">
                <w:rPr>
                  <w:color w:val="000000"/>
                </w:rPr>
                <w:delText>.01</w:delText>
              </w:r>
            </w:del>
            <w:r w:rsidRPr="001159E1">
              <w:rPr>
                <w:color w:val="000000"/>
              </w:rPr>
              <w:t>e-39)</w:t>
            </w:r>
          </w:p>
        </w:tc>
      </w:tr>
      <w:tr w:rsidR="009F1C2B" w:rsidRPr="001159E1" w14:paraId="3AB88E56" w14:textId="77777777" w:rsidTr="007F2776">
        <w:tblPrEx>
          <w:tblPrExChange w:id="1441" w:author="Yuan Zhang" w:date="2025-10-06T11:20:00Z" w16du:dateUtc="2025-10-06T18:20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1442" w:author="Yuan Zhang" w:date="2025-10-06T11:20:00Z" w16du:dateUtc="2025-10-06T18:20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tcBorders>
              <w:bottom w:val="single" w:sz="4" w:space="0" w:color="auto"/>
            </w:tcBorders>
            <w:vAlign w:val="center"/>
            <w:tcPrChange w:id="1443" w:author="Yuan Zhang" w:date="2025-10-06T11:20:00Z" w16du:dateUtc="2025-10-06T18:20:00Z">
              <w:tcPr>
                <w:tcW w:w="1338" w:type="dxa"/>
                <w:gridSpan w:val="2"/>
                <w:vMerge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0AAA0E3" w14:textId="77777777" w:rsidR="00990975" w:rsidRPr="001159E1" w:rsidRDefault="00990975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44" w:author="Yuan Zhang" w:date="2025-10-06T11:20:00Z" w16du:dateUtc="2025-10-06T18:20:00Z">
              <w:tcPr>
                <w:tcW w:w="1509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639BBC1" w14:textId="77C4CCFB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 xml:space="preserve">ADHD-200 </w:t>
            </w:r>
            <w:del w:id="1445" w:author="Yuan Zhang" w:date="2025-10-02T12:45:00Z" w16du:dateUtc="2025-10-02T19:45:00Z">
              <w:r w:rsidRPr="001159E1" w:rsidDel="00E646EE">
                <w:rPr>
                  <w:color w:val="000000"/>
                </w:rPr>
                <w:delText>ADHD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46" w:author="Yuan Zhang" w:date="2025-10-06T11:20:00Z" w16du:dateUtc="2025-10-06T18:20:00Z">
              <w:tcPr>
                <w:tcW w:w="102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02B98104" w14:textId="77777777" w:rsidR="009F60AE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47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0.138 </w:t>
            </w:r>
          </w:p>
          <w:p w14:paraId="0FE497CF" w14:textId="74808D4C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448" w:author="Yuan Zhang" w:date="2025-10-02T12:48:00Z" w16du:dateUtc="2025-10-02T19:48:00Z">
              <w:r w:rsidR="009F60AE" w:rsidRPr="001159E1">
                <w:rPr>
                  <w:color w:val="000000"/>
                </w:rPr>
                <w:t>2</w:t>
              </w:r>
            </w:ins>
            <w:del w:id="1449" w:author="Yuan Zhang" w:date="2025-10-02T12:48:00Z" w16du:dateUtc="2025-10-02T19:48:00Z">
              <w:r w:rsidRPr="001159E1" w:rsidDel="009F60AE">
                <w:rPr>
                  <w:color w:val="000000"/>
                </w:rPr>
                <w:delText>1.66</w:delText>
              </w:r>
            </w:del>
            <w:r w:rsidRPr="001159E1">
              <w:rPr>
                <w:color w:val="000000"/>
              </w:rPr>
              <w:t>e-07)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50" w:author="Yuan Zhang" w:date="2025-10-06T11:20:00Z" w16du:dateUtc="2025-10-06T18:20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1F8D8AA2" w14:textId="77777777" w:rsidR="00F04BF7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51" w:author="Yuan Zhang" w:date="2025-10-02T12:49:00Z" w16du:dateUtc="2025-10-02T19:49:00Z"/>
                <w:color w:val="000000"/>
              </w:rPr>
            </w:pPr>
            <w:r w:rsidRPr="001159E1">
              <w:rPr>
                <w:color w:val="000000"/>
              </w:rPr>
              <w:t xml:space="preserve">0.033 </w:t>
            </w:r>
          </w:p>
          <w:p w14:paraId="4FA0989F" w14:textId="18C38337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(1</w:t>
            </w:r>
            <w:del w:id="1452" w:author="Yuan Zhang" w:date="2025-10-02T12:49:00Z" w16du:dateUtc="2025-10-02T19:49:00Z">
              <w:r w:rsidRPr="001159E1" w:rsidDel="00F04BF7">
                <w:rPr>
                  <w:color w:val="000000"/>
                </w:rPr>
                <w:delText>.35</w:delText>
              </w:r>
            </w:del>
            <w:r w:rsidRPr="001159E1">
              <w:rPr>
                <w:color w:val="000000"/>
              </w:rPr>
              <w:t>e-02)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53" w:author="Yuan Zhang" w:date="2025-10-06T11:20:00Z" w16du:dateUtc="2025-10-06T18:20:00Z">
              <w:tcPr>
                <w:tcW w:w="1079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4D575AFC" w14:textId="77777777" w:rsidR="000263D1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54" w:author="Yuan Zhang" w:date="2025-10-02T12:47:00Z" w16du:dateUtc="2025-10-02T19:47:00Z"/>
                <w:color w:val="000000"/>
              </w:rPr>
            </w:pPr>
            <w:r w:rsidRPr="001159E1">
              <w:rPr>
                <w:color w:val="000000"/>
              </w:rPr>
              <w:t xml:space="preserve">0.020 </w:t>
            </w:r>
          </w:p>
          <w:p w14:paraId="5F0BDCFB" w14:textId="5C6FF002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(5</w:t>
            </w:r>
            <w:del w:id="1455" w:author="Yuan Zhang" w:date="2025-10-02T12:50:00Z" w16du:dateUtc="2025-10-02T19:50:00Z">
              <w:r w:rsidRPr="001159E1" w:rsidDel="00444FF4">
                <w:rPr>
                  <w:color w:val="000000"/>
                </w:rPr>
                <w:delText>.13</w:delText>
              </w:r>
            </w:del>
            <w:r w:rsidRPr="001159E1">
              <w:rPr>
                <w:color w:val="000000"/>
              </w:rPr>
              <w:t>e-02)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56" w:author="Yuan Zhang" w:date="2025-10-06T11:20:00Z" w16du:dateUtc="2025-10-06T18:20:00Z">
              <w:tcPr>
                <w:tcW w:w="99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65917AE" w14:textId="77777777" w:rsidR="00F375C5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57" w:author="Yuan Zhang" w:date="2025-10-02T12:51:00Z" w16du:dateUtc="2025-10-02T19:51:00Z"/>
                <w:color w:val="000000"/>
              </w:rPr>
            </w:pPr>
            <w:r w:rsidRPr="001159E1">
              <w:rPr>
                <w:color w:val="000000"/>
              </w:rPr>
              <w:t xml:space="preserve">0.138 </w:t>
            </w:r>
          </w:p>
          <w:p w14:paraId="6529857D" w14:textId="70F29C0A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458" w:author="Yuan Zhang" w:date="2025-10-02T12:51:00Z" w16du:dateUtc="2025-10-02T19:51:00Z">
              <w:r w:rsidR="00F375C5" w:rsidRPr="001159E1">
                <w:rPr>
                  <w:color w:val="000000"/>
                </w:rPr>
                <w:t>2</w:t>
              </w:r>
            </w:ins>
            <w:del w:id="1459" w:author="Yuan Zhang" w:date="2025-10-02T12:51:00Z" w16du:dateUtc="2025-10-02T19:51:00Z">
              <w:r w:rsidRPr="001159E1" w:rsidDel="00F375C5">
                <w:rPr>
                  <w:color w:val="000000"/>
                </w:rPr>
                <w:delText>1.67</w:delText>
              </w:r>
            </w:del>
            <w:r w:rsidRPr="001159E1">
              <w:rPr>
                <w:color w:val="000000"/>
              </w:rPr>
              <w:t>e-07)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60" w:author="Yuan Zhang" w:date="2025-10-06T11:20:00Z" w16du:dateUtc="2025-10-06T18:20:00Z">
              <w:tcPr>
                <w:tcW w:w="107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3E506D3" w14:textId="77777777" w:rsidR="00DC5774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61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0.138 </w:t>
            </w:r>
          </w:p>
          <w:p w14:paraId="04F2F35E" w14:textId="0BB32D7F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462" w:author="Yuan Zhang" w:date="2025-10-02T12:53:00Z" w16du:dateUtc="2025-10-02T19:53:00Z">
              <w:r w:rsidR="00DC5774" w:rsidRPr="001159E1">
                <w:rPr>
                  <w:color w:val="000000"/>
                </w:rPr>
                <w:t>2</w:t>
              </w:r>
            </w:ins>
            <w:del w:id="1463" w:author="Yuan Zhang" w:date="2025-10-02T12:53:00Z" w16du:dateUtc="2025-10-02T19:53:00Z">
              <w:r w:rsidRPr="001159E1" w:rsidDel="00DC5774">
                <w:rPr>
                  <w:color w:val="000000"/>
                </w:rPr>
                <w:delText>1.66</w:delText>
              </w:r>
            </w:del>
            <w:r w:rsidRPr="001159E1">
              <w:rPr>
                <w:color w:val="000000"/>
              </w:rPr>
              <w:t>e-07)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64" w:author="Yuan Zhang" w:date="2025-10-06T11:20:00Z" w16du:dateUtc="2025-10-06T18:20:00Z">
              <w:tcPr>
                <w:tcW w:w="117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2AF68768" w14:textId="77777777" w:rsidR="00D73DEC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65" w:author="Yuan Zhang" w:date="2025-10-02T12:53:00Z" w16du:dateUtc="2025-10-02T19:53:00Z"/>
                <w:color w:val="000000"/>
              </w:rPr>
            </w:pPr>
            <w:r w:rsidRPr="001159E1">
              <w:rPr>
                <w:color w:val="000000"/>
              </w:rPr>
              <w:t xml:space="preserve">0.125 </w:t>
            </w:r>
          </w:p>
          <w:p w14:paraId="776F0049" w14:textId="31EEA32B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466" w:author="Yuan Zhang" w:date="2025-10-02T12:53:00Z" w16du:dateUtc="2025-10-02T19:53:00Z">
              <w:r w:rsidR="00D73DEC" w:rsidRPr="001159E1">
                <w:rPr>
                  <w:color w:val="000000"/>
                </w:rPr>
                <w:t>7</w:t>
              </w:r>
            </w:ins>
            <w:del w:id="1467" w:author="Yuan Zhang" w:date="2025-10-02T12:53:00Z" w16du:dateUtc="2025-10-02T19:53:00Z">
              <w:r w:rsidRPr="001159E1" w:rsidDel="00D73DEC">
                <w:rPr>
                  <w:color w:val="000000"/>
                </w:rPr>
                <w:delText>6.94</w:delText>
              </w:r>
            </w:del>
            <w:r w:rsidRPr="001159E1">
              <w:rPr>
                <w:color w:val="000000"/>
              </w:rPr>
              <w:t>e-07)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68" w:author="Yuan Zhang" w:date="2025-10-06T11:20:00Z" w16du:dateUtc="2025-10-06T18:20:00Z">
              <w:tcPr>
                <w:tcW w:w="108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  <w:hideMark/>
              </w:tcPr>
            </w:tcPrChange>
          </w:tcPr>
          <w:p w14:paraId="7DA5B5B3" w14:textId="77777777" w:rsidR="00FA3A69" w:rsidRPr="001159E1" w:rsidRDefault="00990975" w:rsidP="009F60AE">
            <w:pPr>
              <w:pStyle w:val="NormalWeb"/>
              <w:spacing w:before="0" w:beforeAutospacing="0" w:after="0" w:afterAutospacing="0"/>
              <w:rPr>
                <w:ins w:id="1469" w:author="Yuan Zhang" w:date="2025-10-02T12:54:00Z" w16du:dateUtc="2025-10-02T19:54:00Z"/>
                <w:color w:val="000000"/>
              </w:rPr>
            </w:pPr>
            <w:r w:rsidRPr="001159E1">
              <w:rPr>
                <w:color w:val="000000"/>
              </w:rPr>
              <w:t xml:space="preserve">0.074 </w:t>
            </w:r>
          </w:p>
          <w:p w14:paraId="786AF7FD" w14:textId="660F8D1E" w:rsidR="00990975" w:rsidRPr="001159E1" w:rsidRDefault="00990975" w:rsidP="009F60AE">
            <w:pPr>
              <w:pStyle w:val="NormalWeb"/>
              <w:spacing w:before="0" w:beforeAutospacing="0" w:after="0" w:afterAutospacing="0"/>
            </w:pPr>
            <w:r w:rsidRPr="001159E1">
              <w:rPr>
                <w:color w:val="000000"/>
              </w:rPr>
              <w:t>(</w:t>
            </w:r>
            <w:ins w:id="1470" w:author="Yuan Zhang" w:date="2025-10-02T12:54:00Z" w16du:dateUtc="2025-10-02T19:54:00Z">
              <w:r w:rsidR="00FA3A69" w:rsidRPr="001159E1">
                <w:rPr>
                  <w:color w:val="000000"/>
                </w:rPr>
                <w:t>2</w:t>
              </w:r>
            </w:ins>
            <w:del w:id="1471" w:author="Yuan Zhang" w:date="2025-10-02T12:54:00Z" w16du:dateUtc="2025-10-02T19:54:00Z">
              <w:r w:rsidRPr="001159E1" w:rsidDel="00FA3A69">
                <w:rPr>
                  <w:color w:val="000000"/>
                </w:rPr>
                <w:delText>1.65</w:delText>
              </w:r>
            </w:del>
            <w:r w:rsidRPr="001159E1">
              <w:rPr>
                <w:color w:val="000000"/>
              </w:rPr>
              <w:t>e-04)</w:t>
            </w:r>
          </w:p>
        </w:tc>
      </w:tr>
      <w:tr w:rsidR="009F1C2B" w:rsidRPr="001159E1" w14:paraId="62AC20FA" w14:textId="77777777" w:rsidTr="007F2776">
        <w:tblPrEx>
          <w:tblPrExChange w:id="1472" w:author="Yuan Zhang" w:date="2025-10-06T11:20:00Z" w16du:dateUtc="2025-10-06T18:20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1473" w:author="Yuan Zhang" w:date="2025-10-06T11:20:00Z" w16du:dateUtc="2025-10-06T18:20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 w:val="restart"/>
            <w:tcBorders>
              <w:top w:val="single" w:sz="4" w:space="0" w:color="auto"/>
            </w:tcBorders>
            <w:vAlign w:val="center"/>
            <w:tcPrChange w:id="1474" w:author="Yuan Zhang" w:date="2025-10-06T11:20:00Z" w16du:dateUtc="2025-10-06T18:20:00Z">
              <w:tcPr>
                <w:tcW w:w="1338" w:type="dxa"/>
                <w:gridSpan w:val="2"/>
                <w:vMerge w:val="restar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0E6FC4E8" w14:textId="358635B9" w:rsidR="004C5143" w:rsidRPr="001159E1" w:rsidRDefault="004C5143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ins w:id="1475" w:author="Yuan Zhang" w:date="2025-10-02T12:44:00Z" w16du:dateUtc="2025-10-02T19:44:00Z">
              <w:r w:rsidRPr="001159E1">
                <w:rPr>
                  <w:color w:val="000000"/>
                </w:rPr>
                <w:t>ASD</w:t>
              </w:r>
            </w:ins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76" w:author="Yuan Zhang" w:date="2025-10-06T11:20:00Z" w16du:dateUtc="2025-10-06T18:20:00Z">
              <w:tcPr>
                <w:tcW w:w="1509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55394299" w14:textId="2DABBCD8" w:rsidR="004C5143" w:rsidRPr="001159E1" w:rsidRDefault="004F498C" w:rsidP="009F60AE">
            <w:pPr>
              <w:pStyle w:val="NormalWeb"/>
              <w:spacing w:before="0" w:beforeAutospacing="0" w:after="0" w:afterAutospacing="0"/>
            </w:pPr>
            <w:ins w:id="1477" w:author="Yuan Zhang" w:date="2025-10-02T12:58:00Z" w16du:dateUtc="2025-10-02T19:58:00Z">
              <w:r w:rsidRPr="001159E1">
                <w:rPr>
                  <w:color w:val="000000"/>
                </w:rPr>
                <w:t>ABIDE</w:t>
              </w:r>
            </w:ins>
            <w:del w:id="1478" w:author="Yuan Zhang" w:date="2025-10-02T12:58:00Z" w16du:dateUtc="2025-10-02T19:58:00Z">
              <w:r w:rsidR="004C5143" w:rsidRPr="001159E1" w:rsidDel="004F498C">
                <w:rPr>
                  <w:color w:val="000000"/>
                </w:rPr>
                <w:delText>Stanford</w:delText>
              </w:r>
            </w:del>
            <w:del w:id="1479" w:author="Yuan Zhang" w:date="2025-10-02T12:45:00Z" w16du:dateUtc="2025-10-02T19:45:00Z">
              <w:r w:rsidR="004C5143" w:rsidRPr="001159E1" w:rsidDel="00E646EE">
                <w:rPr>
                  <w:color w:val="000000"/>
                </w:rPr>
                <w:delText xml:space="preserve"> ASD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80" w:author="Yuan Zhang" w:date="2025-10-06T11:20:00Z" w16du:dateUtc="2025-10-06T18:20:00Z">
              <w:tcPr>
                <w:tcW w:w="1024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58208B1D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1481" w:author="Yuan Zhang" w:date="2025-10-02T12:57:00Z" w16du:dateUtc="2025-10-02T19:57:00Z"/>
                <w:color w:val="000000"/>
              </w:rPr>
            </w:pPr>
            <w:ins w:id="1482" w:author="Yuan Zhang" w:date="2025-10-02T12:57:00Z" w16du:dateUtc="2025-10-02T19:57:00Z">
              <w:r w:rsidRPr="001159E1">
                <w:rPr>
                  <w:color w:val="000000"/>
                </w:rPr>
                <w:t xml:space="preserve">0.272 </w:t>
              </w:r>
            </w:ins>
          </w:p>
          <w:p w14:paraId="10BCBAC1" w14:textId="0E172941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1483" w:author="Yuan Zhang" w:date="2025-10-02T12:57:00Z" w16du:dateUtc="2025-10-02T19:57:00Z">
              <w:r w:rsidRPr="001159E1">
                <w:rPr>
                  <w:color w:val="000000"/>
                </w:rPr>
                <w:t>(4e-28)</w:t>
              </w:r>
            </w:ins>
            <w:del w:id="1484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0.118 (</w:delText>
              </w:r>
            </w:del>
            <w:del w:id="1485" w:author="Yuan Zhang" w:date="2025-10-02T12:49:00Z" w16du:dateUtc="2025-10-02T19:49:00Z">
              <w:r w:rsidR="004C5143" w:rsidRPr="001159E1" w:rsidDel="00F04BF7">
                <w:rPr>
                  <w:color w:val="000000"/>
                </w:rPr>
                <w:delText>1.62</w:delText>
              </w:r>
            </w:del>
            <w:del w:id="1486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e-05)</w:delText>
              </w:r>
            </w:del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87" w:author="Yuan Zhang" w:date="2025-10-06T11:20:00Z" w16du:dateUtc="2025-10-06T18:20:00Z">
              <w:tcPr>
                <w:tcW w:w="1079" w:type="dxa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032A4B2A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1488" w:author="Yuan Zhang" w:date="2025-10-02T12:57:00Z" w16du:dateUtc="2025-10-02T19:57:00Z"/>
                <w:color w:val="000000"/>
              </w:rPr>
            </w:pPr>
            <w:ins w:id="1489" w:author="Yuan Zhang" w:date="2025-10-02T12:57:00Z" w16du:dateUtc="2025-10-02T19:57:00Z">
              <w:r w:rsidRPr="001159E1">
                <w:rPr>
                  <w:color w:val="000000"/>
                </w:rPr>
                <w:t xml:space="preserve">0.046 </w:t>
              </w:r>
            </w:ins>
          </w:p>
          <w:p w14:paraId="3355496B" w14:textId="7514EB31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1490" w:author="Yuan Zhang" w:date="2025-10-02T12:57:00Z" w16du:dateUtc="2025-10-02T19:57:00Z">
              <w:r w:rsidRPr="001159E1">
                <w:rPr>
                  <w:color w:val="000000"/>
                </w:rPr>
                <w:t>(2e-05)</w:t>
              </w:r>
            </w:ins>
            <w:del w:id="1491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0.036 (</w:delText>
              </w:r>
            </w:del>
            <w:del w:id="1492" w:author="Yuan Zhang" w:date="2025-10-02T12:49:00Z" w16du:dateUtc="2025-10-02T19:49:00Z">
              <w:r w:rsidR="004C5143" w:rsidRPr="001159E1" w:rsidDel="00F04BF7">
                <w:rPr>
                  <w:color w:val="000000"/>
                </w:rPr>
                <w:delText>1.93</w:delText>
              </w:r>
            </w:del>
            <w:del w:id="1493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e-02)</w:delText>
              </w:r>
            </w:del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494" w:author="Yuan Zhang" w:date="2025-10-06T11:20:00Z" w16du:dateUtc="2025-10-06T18:20:00Z">
              <w:tcPr>
                <w:tcW w:w="1079" w:type="dxa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7EBD42AD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1495" w:author="Yuan Zhang" w:date="2025-10-02T12:57:00Z" w16du:dateUtc="2025-10-02T19:57:00Z"/>
                <w:color w:val="000000"/>
              </w:rPr>
            </w:pPr>
            <w:ins w:id="1496" w:author="Yuan Zhang" w:date="2025-10-02T12:57:00Z" w16du:dateUtc="2025-10-02T19:57:00Z">
              <w:r w:rsidRPr="001159E1">
                <w:rPr>
                  <w:color w:val="000000"/>
                </w:rPr>
                <w:t xml:space="preserve">0.025 </w:t>
              </w:r>
            </w:ins>
          </w:p>
          <w:p w14:paraId="69EE5666" w14:textId="3DB3EB23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1497" w:author="Yuan Zhang" w:date="2025-10-02T12:57:00Z" w16du:dateUtc="2025-10-02T19:57:00Z">
              <w:r w:rsidRPr="001159E1">
                <w:rPr>
                  <w:color w:val="000000"/>
                </w:rPr>
                <w:t xml:space="preserve">(2e-03) </w:t>
              </w:r>
            </w:ins>
            <w:del w:id="1498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0.001 (</w:delText>
              </w:r>
            </w:del>
            <w:del w:id="1499" w:author="Yuan Zhang" w:date="2025-10-02T12:50:00Z" w16du:dateUtc="2025-10-02T19:50:00Z">
              <w:r w:rsidR="004C5143" w:rsidRPr="001159E1" w:rsidDel="00444FF4">
                <w:rPr>
                  <w:color w:val="000000"/>
                </w:rPr>
                <w:delText>6.73</w:delText>
              </w:r>
            </w:del>
            <w:del w:id="1500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e-01)</w:delText>
              </w:r>
            </w:del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01" w:author="Yuan Zhang" w:date="2025-10-06T11:20:00Z" w16du:dateUtc="2025-10-06T18:20:00Z">
              <w:tcPr>
                <w:tcW w:w="996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C0414AE" w14:textId="1D3DE3DF" w:rsidR="001159E1" w:rsidRPr="001159E1" w:rsidRDefault="004C5143" w:rsidP="001159E1">
            <w:pPr>
              <w:pStyle w:val="NormalWeb"/>
              <w:spacing w:before="0" w:beforeAutospacing="0" w:after="0" w:afterAutospacing="0"/>
              <w:rPr>
                <w:ins w:id="1502" w:author="Yuan Zhang" w:date="2025-10-02T12:57:00Z" w16du:dateUtc="2025-10-02T19:57:00Z"/>
                <w:color w:val="000000"/>
              </w:rPr>
            </w:pPr>
            <w:del w:id="1503" w:author="Yuan Zhang" w:date="2025-10-02T12:57:00Z" w16du:dateUtc="2025-10-02T19:57:00Z">
              <w:r w:rsidRPr="001159E1" w:rsidDel="001159E1">
                <w:rPr>
                  <w:color w:val="000000"/>
                </w:rPr>
                <w:delText>0.118 (</w:delText>
              </w:r>
            </w:del>
            <w:del w:id="1504" w:author="Yuan Zhang" w:date="2025-10-02T12:51:00Z" w16du:dateUtc="2025-10-02T19:51:00Z">
              <w:r w:rsidRPr="001159E1" w:rsidDel="00B61E67">
                <w:rPr>
                  <w:color w:val="000000"/>
                </w:rPr>
                <w:delText>1.74</w:delText>
              </w:r>
            </w:del>
            <w:del w:id="1505" w:author="Yuan Zhang" w:date="2025-10-02T12:57:00Z" w16du:dateUtc="2025-10-02T19:57:00Z">
              <w:r w:rsidRPr="001159E1" w:rsidDel="001159E1">
                <w:rPr>
                  <w:color w:val="000000"/>
                </w:rPr>
                <w:delText>e-05)</w:delText>
              </w:r>
            </w:del>
            <w:ins w:id="1506" w:author="Yuan Zhang" w:date="2025-10-02T12:57:00Z" w16du:dateUtc="2025-10-02T19:57:00Z">
              <w:r w:rsidR="001159E1" w:rsidRPr="001159E1">
                <w:rPr>
                  <w:color w:val="000000"/>
                </w:rPr>
                <w:t xml:space="preserve">0.270 </w:t>
              </w:r>
            </w:ins>
          </w:p>
          <w:p w14:paraId="777580A9" w14:textId="039A3A6C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1507" w:author="Yuan Zhang" w:date="2025-10-02T12:57:00Z" w16du:dateUtc="2025-10-02T19:57:00Z">
              <w:r w:rsidRPr="001159E1">
                <w:rPr>
                  <w:color w:val="000000"/>
                </w:rPr>
                <w:t>(7e-28)</w:t>
              </w:r>
            </w:ins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08" w:author="Yuan Zhang" w:date="2025-10-06T11:20:00Z" w16du:dateUtc="2025-10-06T18:20:00Z">
              <w:tcPr>
                <w:tcW w:w="99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2EC8269C" w14:textId="77777777" w:rsidR="001E3446" w:rsidRPr="001159E1" w:rsidRDefault="001E3446" w:rsidP="001E3446">
            <w:pPr>
              <w:pStyle w:val="NormalWeb"/>
              <w:spacing w:before="0" w:beforeAutospacing="0" w:after="0" w:afterAutospacing="0"/>
              <w:rPr>
                <w:ins w:id="1509" w:author="Yuan Zhang" w:date="2025-10-02T12:57:00Z" w16du:dateUtc="2025-10-02T19:57:00Z"/>
                <w:color w:val="000000"/>
              </w:rPr>
            </w:pPr>
            <w:ins w:id="1510" w:author="Yuan Zhang" w:date="2025-10-02T12:57:00Z" w16du:dateUtc="2025-10-02T19:57:00Z">
              <w:r w:rsidRPr="001159E1">
                <w:rPr>
                  <w:color w:val="000000"/>
                </w:rPr>
                <w:t xml:space="preserve">0.270 </w:t>
              </w:r>
            </w:ins>
          </w:p>
          <w:p w14:paraId="71D5CC07" w14:textId="4F7DF089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1511" w:author="Yuan Zhang" w:date="2025-10-02T12:57:00Z" w16du:dateUtc="2025-10-02T19:57:00Z">
              <w:r w:rsidRPr="001159E1">
                <w:rPr>
                  <w:color w:val="000000"/>
                </w:rPr>
                <w:t>(7e-28)</w:t>
              </w:r>
            </w:ins>
            <w:del w:id="1512" w:author="Yuan Zhang" w:date="2025-10-02T12:57:00Z" w16du:dateUtc="2025-10-02T19:57:00Z">
              <w:r w:rsidR="004C5143" w:rsidRPr="001159E1" w:rsidDel="001E3446">
                <w:rPr>
                  <w:color w:val="000000"/>
                </w:rPr>
                <w:delText>0.118 (</w:delText>
              </w:r>
            </w:del>
            <w:del w:id="1513" w:author="Yuan Zhang" w:date="2025-10-02T12:53:00Z" w16du:dateUtc="2025-10-02T19:53:00Z">
              <w:r w:rsidR="004C5143" w:rsidRPr="001159E1" w:rsidDel="00DC5774">
                <w:rPr>
                  <w:color w:val="000000"/>
                </w:rPr>
                <w:delText>1.74</w:delText>
              </w:r>
            </w:del>
            <w:del w:id="1514" w:author="Yuan Zhang" w:date="2025-10-02T12:57:00Z" w16du:dateUtc="2025-10-02T19:57:00Z">
              <w:r w:rsidR="004C5143" w:rsidRPr="001159E1" w:rsidDel="001E3446">
                <w:rPr>
                  <w:color w:val="000000"/>
                </w:rPr>
                <w:delText>e-05)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15" w:author="Yuan Zhang" w:date="2025-10-06T11:20:00Z" w16du:dateUtc="2025-10-06T18:20:00Z">
              <w:tcPr>
                <w:tcW w:w="1080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7B34D9A9" w14:textId="4F0A7A90" w:rsidR="001E3446" w:rsidRPr="001159E1" w:rsidRDefault="004C5143" w:rsidP="001E3446">
            <w:pPr>
              <w:pStyle w:val="NormalWeb"/>
              <w:spacing w:before="0" w:beforeAutospacing="0" w:after="0" w:afterAutospacing="0"/>
              <w:rPr>
                <w:ins w:id="1516" w:author="Yuan Zhang" w:date="2025-10-02T12:58:00Z" w16du:dateUtc="2025-10-02T19:58:00Z"/>
                <w:color w:val="000000"/>
              </w:rPr>
            </w:pPr>
            <w:del w:id="1517" w:author="Yuan Zhang" w:date="2025-10-02T12:58:00Z" w16du:dateUtc="2025-10-02T19:58:00Z">
              <w:r w:rsidRPr="001159E1" w:rsidDel="001E3446">
                <w:rPr>
                  <w:color w:val="000000"/>
                </w:rPr>
                <w:delText>0.035 (2</w:delText>
              </w:r>
            </w:del>
            <w:del w:id="1518" w:author="Yuan Zhang" w:date="2025-10-02T12:53:00Z" w16du:dateUtc="2025-10-02T19:53:00Z">
              <w:r w:rsidRPr="001159E1" w:rsidDel="00D73DEC">
                <w:rPr>
                  <w:color w:val="000000"/>
                </w:rPr>
                <w:delText>.11</w:delText>
              </w:r>
            </w:del>
            <w:del w:id="1519" w:author="Yuan Zhang" w:date="2025-10-02T12:58:00Z" w16du:dateUtc="2025-10-02T19:58:00Z">
              <w:r w:rsidRPr="001159E1" w:rsidDel="001E3446">
                <w:rPr>
                  <w:color w:val="000000"/>
                </w:rPr>
                <w:delText>e-02)</w:delText>
              </w:r>
            </w:del>
            <w:ins w:id="1520" w:author="Yuan Zhang" w:date="2025-10-02T12:58:00Z" w16du:dateUtc="2025-10-02T19:58:00Z">
              <w:r w:rsidR="001E3446" w:rsidRPr="001159E1">
                <w:rPr>
                  <w:color w:val="000000"/>
                </w:rPr>
                <w:t xml:space="preserve">0.101 </w:t>
              </w:r>
            </w:ins>
          </w:p>
          <w:p w14:paraId="32011351" w14:textId="358F1FD5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1521" w:author="Yuan Zhang" w:date="2025-10-02T12:58:00Z" w16du:dateUtc="2025-10-02T19:58:00Z">
              <w:r w:rsidRPr="001159E1">
                <w:rPr>
                  <w:color w:val="000000"/>
                </w:rPr>
                <w:t>(2e-10)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  <w:tcPrChange w:id="1522" w:author="Yuan Zhang" w:date="2025-10-06T11:20:00Z" w16du:dateUtc="2025-10-06T18:20:00Z">
              <w:tcPr>
                <w:tcW w:w="1255" w:type="dxa"/>
                <w:gridSpan w:val="2"/>
                <w:tcBorders>
                  <w:top w:val="single" w:sz="4" w:space="0" w:color="auto"/>
                </w:tcBorders>
                <w:vAlign w:val="center"/>
                <w:hideMark/>
              </w:tcPr>
            </w:tcPrChange>
          </w:tcPr>
          <w:p w14:paraId="3052F8C0" w14:textId="2F687C48" w:rsidR="001E3446" w:rsidRPr="001159E1" w:rsidRDefault="004C5143" w:rsidP="001E3446">
            <w:pPr>
              <w:pStyle w:val="NormalWeb"/>
              <w:spacing w:before="0" w:beforeAutospacing="0" w:after="0" w:afterAutospacing="0"/>
              <w:rPr>
                <w:ins w:id="1523" w:author="Yuan Zhang" w:date="2025-10-02T12:58:00Z" w16du:dateUtc="2025-10-02T19:58:00Z"/>
                <w:color w:val="000000"/>
              </w:rPr>
            </w:pPr>
            <w:del w:id="1524" w:author="Yuan Zhang" w:date="2025-10-02T12:58:00Z" w16du:dateUtc="2025-10-02T19:58:00Z">
              <w:r w:rsidRPr="001159E1" w:rsidDel="001E3446">
                <w:rPr>
                  <w:color w:val="000000"/>
                </w:rPr>
                <w:delText>0.012 (</w:delText>
              </w:r>
            </w:del>
            <w:del w:id="1525" w:author="Yuan Zhang" w:date="2025-10-02T12:54:00Z" w16du:dateUtc="2025-10-02T19:54:00Z">
              <w:r w:rsidRPr="001159E1" w:rsidDel="00FA3A69">
                <w:rPr>
                  <w:color w:val="000000"/>
                </w:rPr>
                <w:delText>1.89</w:delText>
              </w:r>
            </w:del>
            <w:del w:id="1526" w:author="Yuan Zhang" w:date="2025-10-02T12:58:00Z" w16du:dateUtc="2025-10-02T19:58:00Z">
              <w:r w:rsidRPr="001159E1" w:rsidDel="001E3446">
                <w:rPr>
                  <w:color w:val="000000"/>
                </w:rPr>
                <w:delText>e-01)</w:delText>
              </w:r>
            </w:del>
            <w:ins w:id="1527" w:author="Yuan Zhang" w:date="2025-10-02T12:58:00Z" w16du:dateUtc="2025-10-02T19:58:00Z">
              <w:r w:rsidR="001E3446" w:rsidRPr="001159E1">
                <w:rPr>
                  <w:color w:val="000000"/>
                </w:rPr>
                <w:t xml:space="preserve">0.093 </w:t>
              </w:r>
            </w:ins>
          </w:p>
          <w:p w14:paraId="6E4EDE1E" w14:textId="7A1DB2B7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1528" w:author="Yuan Zhang" w:date="2025-10-02T12:58:00Z" w16du:dateUtc="2025-10-02T19:58:00Z">
              <w:r w:rsidRPr="001159E1">
                <w:rPr>
                  <w:color w:val="000000"/>
                </w:rPr>
                <w:t>(1e-09)</w:t>
              </w:r>
            </w:ins>
          </w:p>
        </w:tc>
      </w:tr>
      <w:tr w:rsidR="009F1C2B" w:rsidRPr="001159E1" w14:paraId="58B6F0E8" w14:textId="77777777" w:rsidTr="007F2776">
        <w:tblPrEx>
          <w:tblPrExChange w:id="1529" w:author="Yuan Zhang" w:date="2025-10-06T11:20:00Z" w16du:dateUtc="2025-10-06T18:20:00Z">
            <w:tblPrEx>
              <w:tblW w:w="103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</w:tblPrEx>
          </w:tblPrExChange>
        </w:tblPrEx>
        <w:trPr>
          <w:trHeight w:val="204"/>
          <w:trPrChange w:id="1530" w:author="Yuan Zhang" w:date="2025-10-06T11:20:00Z" w16du:dateUtc="2025-10-06T18:20:00Z">
            <w:trPr>
              <w:gridBefore w:val="3"/>
              <w:gridAfter w:val="0"/>
              <w:trHeight w:val="204"/>
            </w:trPr>
          </w:trPrChange>
        </w:trPr>
        <w:tc>
          <w:tcPr>
            <w:tcW w:w="1338" w:type="dxa"/>
            <w:vMerge/>
            <w:tcBorders>
              <w:bottom w:val="single" w:sz="12" w:space="0" w:color="auto"/>
            </w:tcBorders>
            <w:vAlign w:val="center"/>
            <w:tcPrChange w:id="1531" w:author="Yuan Zhang" w:date="2025-10-06T11:20:00Z" w16du:dateUtc="2025-10-06T18:20:00Z">
              <w:tcPr>
                <w:tcW w:w="1338" w:type="dxa"/>
                <w:gridSpan w:val="2"/>
                <w:vMerge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1EE867BC" w14:textId="77777777" w:rsidR="004C5143" w:rsidRPr="001159E1" w:rsidRDefault="004C5143" w:rsidP="009F60A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1509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532" w:author="Yuan Zhang" w:date="2025-10-06T11:20:00Z" w16du:dateUtc="2025-10-06T18:20:00Z">
              <w:tcPr>
                <w:tcW w:w="1509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007A0F3C" w14:textId="5AD72D89" w:rsidR="004C5143" w:rsidRPr="001159E1" w:rsidRDefault="004F498C" w:rsidP="009F60AE">
            <w:pPr>
              <w:pStyle w:val="NormalWeb"/>
              <w:spacing w:before="0" w:beforeAutospacing="0" w:after="0" w:afterAutospacing="0"/>
            </w:pPr>
            <w:ins w:id="1533" w:author="Yuan Zhang" w:date="2025-10-02T12:58:00Z" w16du:dateUtc="2025-10-02T19:58:00Z">
              <w:r w:rsidRPr="001159E1">
                <w:rPr>
                  <w:color w:val="000000"/>
                </w:rPr>
                <w:t>Stanford</w:t>
              </w:r>
            </w:ins>
            <w:del w:id="1534" w:author="Yuan Zhang" w:date="2025-10-02T12:58:00Z" w16du:dateUtc="2025-10-02T19:58:00Z">
              <w:r w:rsidR="004C5143" w:rsidRPr="001159E1" w:rsidDel="004F498C">
                <w:rPr>
                  <w:color w:val="000000"/>
                </w:rPr>
                <w:delText>ABIDE</w:delText>
              </w:r>
            </w:del>
            <w:del w:id="1535" w:author="Yuan Zhang" w:date="2025-10-02T12:45:00Z" w16du:dateUtc="2025-10-02T19:45:00Z">
              <w:r w:rsidR="004C5143" w:rsidRPr="001159E1" w:rsidDel="00E646EE">
                <w:rPr>
                  <w:color w:val="000000"/>
                </w:rPr>
                <w:delText xml:space="preserve"> ASD</w:delText>
              </w:r>
            </w:del>
          </w:p>
        </w:tc>
        <w:tc>
          <w:tcPr>
            <w:tcW w:w="1024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536" w:author="Yuan Zhang" w:date="2025-10-06T11:20:00Z" w16du:dateUtc="2025-10-06T18:20:00Z">
              <w:tcPr>
                <w:tcW w:w="1024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4EEC97F2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1537" w:author="Yuan Zhang" w:date="2025-10-02T12:57:00Z" w16du:dateUtc="2025-10-02T19:57:00Z"/>
                <w:color w:val="000000"/>
              </w:rPr>
            </w:pPr>
            <w:ins w:id="1538" w:author="Yuan Zhang" w:date="2025-10-02T12:57:00Z" w16du:dateUtc="2025-10-02T19:57:00Z">
              <w:r w:rsidRPr="001159E1">
                <w:rPr>
                  <w:color w:val="000000"/>
                </w:rPr>
                <w:t xml:space="preserve">0.118 </w:t>
              </w:r>
            </w:ins>
          </w:p>
          <w:p w14:paraId="65A7204D" w14:textId="658DEEC9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1539" w:author="Yuan Zhang" w:date="2025-10-02T12:57:00Z" w16du:dateUtc="2025-10-02T19:57:00Z">
              <w:r w:rsidRPr="001159E1">
                <w:rPr>
                  <w:color w:val="000000"/>
                </w:rPr>
                <w:t>(2e-05)</w:t>
              </w:r>
            </w:ins>
            <w:del w:id="1540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0.272 (4</w:delText>
              </w:r>
            </w:del>
            <w:del w:id="1541" w:author="Yuan Zhang" w:date="2025-10-02T12:49:00Z" w16du:dateUtc="2025-10-02T19:49:00Z">
              <w:r w:rsidR="004C5143" w:rsidRPr="001159E1" w:rsidDel="00F04BF7">
                <w:rPr>
                  <w:color w:val="000000"/>
                </w:rPr>
                <w:delText>.16</w:delText>
              </w:r>
            </w:del>
            <w:del w:id="1542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e-28)</w:delText>
              </w:r>
            </w:del>
          </w:p>
        </w:tc>
        <w:tc>
          <w:tcPr>
            <w:tcW w:w="1079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543" w:author="Yuan Zhang" w:date="2025-10-06T11:20:00Z" w16du:dateUtc="2025-10-06T18:20:00Z">
              <w:tcPr>
                <w:tcW w:w="1079" w:type="dxa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E3CDE02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1544" w:author="Yuan Zhang" w:date="2025-10-02T12:57:00Z" w16du:dateUtc="2025-10-02T19:57:00Z"/>
                <w:color w:val="000000"/>
              </w:rPr>
            </w:pPr>
            <w:ins w:id="1545" w:author="Yuan Zhang" w:date="2025-10-02T12:57:00Z" w16du:dateUtc="2025-10-02T19:57:00Z">
              <w:r w:rsidRPr="001159E1">
                <w:rPr>
                  <w:color w:val="000000"/>
                </w:rPr>
                <w:t xml:space="preserve">0.036 </w:t>
              </w:r>
            </w:ins>
          </w:p>
          <w:p w14:paraId="578F09F5" w14:textId="001DF52E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1546" w:author="Yuan Zhang" w:date="2025-10-02T12:57:00Z" w16du:dateUtc="2025-10-02T19:57:00Z">
              <w:r w:rsidRPr="001159E1">
                <w:rPr>
                  <w:color w:val="000000"/>
                </w:rPr>
                <w:t>(2e-02)</w:t>
              </w:r>
            </w:ins>
            <w:del w:id="1547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0.046 (2</w:delText>
              </w:r>
            </w:del>
            <w:del w:id="1548" w:author="Yuan Zhang" w:date="2025-10-02T12:49:00Z" w16du:dateUtc="2025-10-02T19:49:00Z">
              <w:r w:rsidR="004C5143" w:rsidRPr="001159E1" w:rsidDel="00267732">
                <w:rPr>
                  <w:color w:val="000000"/>
                </w:rPr>
                <w:delText>.13</w:delText>
              </w:r>
            </w:del>
            <w:del w:id="1549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e-05)</w:delText>
              </w:r>
            </w:del>
          </w:p>
        </w:tc>
        <w:tc>
          <w:tcPr>
            <w:tcW w:w="1079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550" w:author="Yuan Zhang" w:date="2025-10-06T11:20:00Z" w16du:dateUtc="2025-10-06T18:20:00Z">
              <w:tcPr>
                <w:tcW w:w="1079" w:type="dxa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4B7E7946" w14:textId="29DAC2FC" w:rsidR="001159E1" w:rsidRPr="001159E1" w:rsidRDefault="004C5143" w:rsidP="001159E1">
            <w:pPr>
              <w:pStyle w:val="NormalWeb"/>
              <w:spacing w:before="0" w:beforeAutospacing="0" w:after="0" w:afterAutospacing="0"/>
              <w:rPr>
                <w:ins w:id="1551" w:author="Yuan Zhang" w:date="2025-10-02T12:57:00Z" w16du:dateUtc="2025-10-02T19:57:00Z"/>
                <w:color w:val="000000"/>
              </w:rPr>
            </w:pPr>
            <w:del w:id="1552" w:author="Yuan Zhang" w:date="2025-10-02T12:57:00Z" w16du:dateUtc="2025-10-02T19:57:00Z">
              <w:r w:rsidRPr="001159E1" w:rsidDel="001159E1">
                <w:rPr>
                  <w:color w:val="000000"/>
                </w:rPr>
                <w:delText>0.025 (</w:delText>
              </w:r>
            </w:del>
            <w:del w:id="1553" w:author="Yuan Zhang" w:date="2025-10-02T12:50:00Z" w16du:dateUtc="2025-10-02T19:50:00Z">
              <w:r w:rsidRPr="001159E1" w:rsidDel="00444FF4">
                <w:rPr>
                  <w:color w:val="000000"/>
                </w:rPr>
                <w:delText>1.95</w:delText>
              </w:r>
            </w:del>
            <w:del w:id="1554" w:author="Yuan Zhang" w:date="2025-10-02T12:57:00Z" w16du:dateUtc="2025-10-02T19:57:00Z">
              <w:r w:rsidRPr="001159E1" w:rsidDel="001159E1">
                <w:rPr>
                  <w:color w:val="000000"/>
                </w:rPr>
                <w:delText>e-03)</w:delText>
              </w:r>
            </w:del>
            <w:ins w:id="1555" w:author="Yuan Zhang" w:date="2025-10-02T12:57:00Z" w16du:dateUtc="2025-10-02T19:57:00Z">
              <w:r w:rsidR="001159E1" w:rsidRPr="001159E1">
                <w:rPr>
                  <w:color w:val="000000"/>
                </w:rPr>
                <w:t xml:space="preserve">0.001 </w:t>
              </w:r>
            </w:ins>
          </w:p>
          <w:p w14:paraId="257DD518" w14:textId="4DFF5EED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1556" w:author="Yuan Zhang" w:date="2025-10-02T12:57:00Z" w16du:dateUtc="2025-10-02T19:57:00Z">
              <w:r w:rsidRPr="001159E1">
                <w:rPr>
                  <w:color w:val="000000"/>
                </w:rPr>
                <w:t>(7e-01)</w:t>
              </w:r>
            </w:ins>
          </w:p>
        </w:tc>
        <w:tc>
          <w:tcPr>
            <w:tcW w:w="996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557" w:author="Yuan Zhang" w:date="2025-10-06T11:20:00Z" w16du:dateUtc="2025-10-06T18:20:00Z">
              <w:tcPr>
                <w:tcW w:w="996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D471D4E" w14:textId="77777777" w:rsidR="001159E1" w:rsidRPr="001159E1" w:rsidRDefault="001159E1" w:rsidP="001159E1">
            <w:pPr>
              <w:pStyle w:val="NormalWeb"/>
              <w:spacing w:before="0" w:beforeAutospacing="0" w:after="0" w:afterAutospacing="0"/>
              <w:rPr>
                <w:ins w:id="1558" w:author="Yuan Zhang" w:date="2025-10-02T12:57:00Z" w16du:dateUtc="2025-10-02T19:57:00Z"/>
                <w:color w:val="000000"/>
              </w:rPr>
            </w:pPr>
            <w:ins w:id="1559" w:author="Yuan Zhang" w:date="2025-10-02T12:57:00Z" w16du:dateUtc="2025-10-02T19:57:00Z">
              <w:r w:rsidRPr="001159E1">
                <w:rPr>
                  <w:color w:val="000000"/>
                </w:rPr>
                <w:t xml:space="preserve">0.118 </w:t>
              </w:r>
            </w:ins>
          </w:p>
          <w:p w14:paraId="6764D26F" w14:textId="2C3C4514" w:rsidR="004C5143" w:rsidRPr="001159E1" w:rsidRDefault="001159E1" w:rsidP="001159E1">
            <w:pPr>
              <w:pStyle w:val="NormalWeb"/>
              <w:spacing w:before="0" w:beforeAutospacing="0" w:after="0" w:afterAutospacing="0"/>
            </w:pPr>
            <w:ins w:id="1560" w:author="Yuan Zhang" w:date="2025-10-02T12:57:00Z" w16du:dateUtc="2025-10-02T19:57:00Z">
              <w:r w:rsidRPr="001159E1">
                <w:rPr>
                  <w:color w:val="000000"/>
                </w:rPr>
                <w:t xml:space="preserve">(2e-05) </w:t>
              </w:r>
            </w:ins>
            <w:del w:id="1561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0.270 (</w:delText>
              </w:r>
            </w:del>
            <w:del w:id="1562" w:author="Yuan Zhang" w:date="2025-10-02T12:51:00Z" w16du:dateUtc="2025-10-02T19:51:00Z">
              <w:r w:rsidR="004C5143" w:rsidRPr="001159E1" w:rsidDel="00AD5B45">
                <w:rPr>
                  <w:color w:val="000000"/>
                </w:rPr>
                <w:delText>6.84</w:delText>
              </w:r>
            </w:del>
            <w:del w:id="1563" w:author="Yuan Zhang" w:date="2025-10-02T12:57:00Z" w16du:dateUtc="2025-10-02T19:57:00Z">
              <w:r w:rsidR="004C5143" w:rsidRPr="001159E1" w:rsidDel="001159E1">
                <w:rPr>
                  <w:color w:val="000000"/>
                </w:rPr>
                <w:delText>e-28)</w:delText>
              </w:r>
            </w:del>
          </w:p>
        </w:tc>
        <w:tc>
          <w:tcPr>
            <w:tcW w:w="990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564" w:author="Yuan Zhang" w:date="2025-10-06T11:20:00Z" w16du:dateUtc="2025-10-06T18:20:00Z">
              <w:tcPr>
                <w:tcW w:w="990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A9D140B" w14:textId="2C21A171" w:rsidR="001E3446" w:rsidRPr="001159E1" w:rsidRDefault="004C5143" w:rsidP="001E3446">
            <w:pPr>
              <w:pStyle w:val="NormalWeb"/>
              <w:spacing w:before="0" w:beforeAutospacing="0" w:after="0" w:afterAutospacing="0"/>
              <w:rPr>
                <w:ins w:id="1565" w:author="Yuan Zhang" w:date="2025-10-02T12:57:00Z" w16du:dateUtc="2025-10-02T19:57:00Z"/>
                <w:color w:val="000000"/>
              </w:rPr>
            </w:pPr>
            <w:del w:id="1566" w:author="Yuan Zhang" w:date="2025-10-02T12:57:00Z" w16du:dateUtc="2025-10-02T19:57:00Z">
              <w:r w:rsidRPr="001159E1" w:rsidDel="001E3446">
                <w:rPr>
                  <w:color w:val="000000"/>
                </w:rPr>
                <w:delText>0.270 (</w:delText>
              </w:r>
            </w:del>
            <w:del w:id="1567" w:author="Yuan Zhang" w:date="2025-10-02T12:53:00Z" w16du:dateUtc="2025-10-02T19:53:00Z">
              <w:r w:rsidRPr="001159E1" w:rsidDel="00DC5774">
                <w:rPr>
                  <w:color w:val="000000"/>
                </w:rPr>
                <w:delText>6.76</w:delText>
              </w:r>
            </w:del>
            <w:del w:id="1568" w:author="Yuan Zhang" w:date="2025-10-02T12:57:00Z" w16du:dateUtc="2025-10-02T19:57:00Z">
              <w:r w:rsidRPr="001159E1" w:rsidDel="001E3446">
                <w:rPr>
                  <w:color w:val="000000"/>
                </w:rPr>
                <w:delText>e-28)</w:delText>
              </w:r>
            </w:del>
            <w:ins w:id="1569" w:author="Yuan Zhang" w:date="2025-10-02T12:57:00Z" w16du:dateUtc="2025-10-02T19:57:00Z">
              <w:r w:rsidR="001E3446" w:rsidRPr="001159E1">
                <w:rPr>
                  <w:color w:val="000000"/>
                </w:rPr>
                <w:t xml:space="preserve">0.118 </w:t>
              </w:r>
            </w:ins>
          </w:p>
          <w:p w14:paraId="21E9C890" w14:textId="7716E254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1570" w:author="Yuan Zhang" w:date="2025-10-02T12:57:00Z" w16du:dateUtc="2025-10-02T19:57:00Z">
              <w:r w:rsidRPr="001159E1">
                <w:rPr>
                  <w:color w:val="000000"/>
                </w:rPr>
                <w:t>(2e-05)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571" w:author="Yuan Zhang" w:date="2025-10-06T11:20:00Z" w16du:dateUtc="2025-10-06T18:20:00Z">
              <w:tcPr>
                <w:tcW w:w="1080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7DE3EA42" w14:textId="77777777" w:rsidR="001E3446" w:rsidRPr="001159E1" w:rsidRDefault="001E3446" w:rsidP="001E3446">
            <w:pPr>
              <w:pStyle w:val="NormalWeb"/>
              <w:spacing w:before="0" w:beforeAutospacing="0" w:after="0" w:afterAutospacing="0"/>
              <w:rPr>
                <w:ins w:id="1572" w:author="Yuan Zhang" w:date="2025-10-02T12:58:00Z" w16du:dateUtc="2025-10-02T19:58:00Z"/>
                <w:color w:val="000000"/>
              </w:rPr>
            </w:pPr>
            <w:ins w:id="1573" w:author="Yuan Zhang" w:date="2025-10-02T12:58:00Z" w16du:dateUtc="2025-10-02T19:58:00Z">
              <w:r w:rsidRPr="001159E1">
                <w:rPr>
                  <w:color w:val="000000"/>
                </w:rPr>
                <w:t xml:space="preserve">0.035 </w:t>
              </w:r>
            </w:ins>
          </w:p>
          <w:p w14:paraId="20C006CB" w14:textId="2B9EF0D2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1574" w:author="Yuan Zhang" w:date="2025-10-02T12:58:00Z" w16du:dateUtc="2025-10-02T19:58:00Z">
              <w:r w:rsidRPr="001159E1">
                <w:rPr>
                  <w:color w:val="000000"/>
                </w:rPr>
                <w:t>(2e-02)</w:t>
              </w:r>
            </w:ins>
            <w:del w:id="1575" w:author="Yuan Zhang" w:date="2025-10-02T12:58:00Z" w16du:dateUtc="2025-10-02T19:58:00Z">
              <w:r w:rsidR="004C5143" w:rsidRPr="001159E1" w:rsidDel="001E3446">
                <w:rPr>
                  <w:color w:val="000000"/>
                </w:rPr>
                <w:delText>0.101 (</w:delText>
              </w:r>
            </w:del>
            <w:del w:id="1576" w:author="Yuan Zhang" w:date="2025-10-02T12:53:00Z" w16du:dateUtc="2025-10-02T19:53:00Z">
              <w:r w:rsidR="004C5143" w:rsidRPr="001159E1" w:rsidDel="00D73DEC">
                <w:rPr>
                  <w:color w:val="000000"/>
                </w:rPr>
                <w:delText>1.88</w:delText>
              </w:r>
            </w:del>
            <w:del w:id="1577" w:author="Yuan Zhang" w:date="2025-10-02T12:58:00Z" w16du:dateUtc="2025-10-02T19:58:00Z">
              <w:r w:rsidR="004C5143" w:rsidRPr="001159E1" w:rsidDel="001E3446">
                <w:rPr>
                  <w:color w:val="000000"/>
                </w:rPr>
                <w:delText>e-10)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  <w:hideMark/>
            <w:tcPrChange w:id="1578" w:author="Yuan Zhang" w:date="2025-10-06T11:20:00Z" w16du:dateUtc="2025-10-06T18:20:00Z">
              <w:tcPr>
                <w:tcW w:w="1255" w:type="dxa"/>
                <w:gridSpan w:val="2"/>
                <w:tcBorders>
                  <w:bottom w:val="single" w:sz="12" w:space="0" w:color="auto"/>
                </w:tcBorders>
                <w:vAlign w:val="center"/>
                <w:hideMark/>
              </w:tcPr>
            </w:tcPrChange>
          </w:tcPr>
          <w:p w14:paraId="42BC1A93" w14:textId="77777777" w:rsidR="001E3446" w:rsidRPr="001159E1" w:rsidRDefault="001E3446" w:rsidP="001E3446">
            <w:pPr>
              <w:pStyle w:val="NormalWeb"/>
              <w:spacing w:before="0" w:beforeAutospacing="0" w:after="0" w:afterAutospacing="0"/>
              <w:rPr>
                <w:ins w:id="1579" w:author="Yuan Zhang" w:date="2025-10-02T12:58:00Z" w16du:dateUtc="2025-10-02T19:58:00Z"/>
                <w:color w:val="000000"/>
              </w:rPr>
            </w:pPr>
            <w:ins w:id="1580" w:author="Yuan Zhang" w:date="2025-10-02T12:58:00Z" w16du:dateUtc="2025-10-02T19:58:00Z">
              <w:r w:rsidRPr="001159E1">
                <w:rPr>
                  <w:color w:val="000000"/>
                </w:rPr>
                <w:t xml:space="preserve">0.012 </w:t>
              </w:r>
            </w:ins>
          </w:p>
          <w:p w14:paraId="01D1625B" w14:textId="4554538B" w:rsidR="004C5143" w:rsidRPr="001159E1" w:rsidRDefault="001E3446" w:rsidP="001E3446">
            <w:pPr>
              <w:pStyle w:val="NormalWeb"/>
              <w:spacing w:before="0" w:beforeAutospacing="0" w:after="0" w:afterAutospacing="0"/>
            </w:pPr>
            <w:ins w:id="1581" w:author="Yuan Zhang" w:date="2025-10-02T12:58:00Z" w16du:dateUtc="2025-10-02T19:58:00Z">
              <w:r w:rsidRPr="001159E1">
                <w:rPr>
                  <w:color w:val="000000"/>
                </w:rPr>
                <w:t>(2e-01)</w:t>
              </w:r>
            </w:ins>
            <w:del w:id="1582" w:author="Yuan Zhang" w:date="2025-10-02T12:58:00Z" w16du:dateUtc="2025-10-02T19:58:00Z">
              <w:r w:rsidR="004C5143" w:rsidRPr="001159E1" w:rsidDel="001E3446">
                <w:rPr>
                  <w:color w:val="000000"/>
                </w:rPr>
                <w:delText>0.093 (1</w:delText>
              </w:r>
            </w:del>
            <w:del w:id="1583" w:author="Yuan Zhang" w:date="2025-10-02T12:55:00Z" w16du:dateUtc="2025-10-02T19:55:00Z">
              <w:r w:rsidR="004C5143" w:rsidRPr="001159E1" w:rsidDel="00FA3A69">
                <w:rPr>
                  <w:color w:val="000000"/>
                </w:rPr>
                <w:delText>.20</w:delText>
              </w:r>
            </w:del>
            <w:del w:id="1584" w:author="Yuan Zhang" w:date="2025-10-02T12:58:00Z" w16du:dateUtc="2025-10-02T19:58:00Z">
              <w:r w:rsidR="004C5143" w:rsidRPr="001159E1" w:rsidDel="001E3446">
                <w:rPr>
                  <w:color w:val="000000"/>
                </w:rPr>
                <w:delText>e-09)</w:delText>
              </w:r>
            </w:del>
          </w:p>
        </w:tc>
      </w:tr>
    </w:tbl>
    <w:p w14:paraId="260D954F" w14:textId="77777777" w:rsidR="0060473F" w:rsidRPr="00661BE2" w:rsidRDefault="0060473F"/>
    <w:sectPr w:rsidR="0060473F" w:rsidRPr="00661BE2" w:rsidSect="0013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94" w:author="Yuan Zhang" w:date="2025-10-06T14:26:00Z" w:initials="YZ">
    <w:p w14:paraId="05B64790" w14:textId="77777777" w:rsidR="00853527" w:rsidRDefault="00853527" w:rsidP="00853527">
      <w:r>
        <w:rPr>
          <w:rStyle w:val="CommentReference"/>
        </w:rPr>
        <w:annotationRef/>
      </w:r>
      <w:r>
        <w:rPr>
          <w:sz w:val="20"/>
          <w:szCs w:val="20"/>
        </w:rPr>
        <w:t>I did not see results for brain fingerprints and cognitive functions</w:t>
      </w:r>
    </w:p>
  </w:comment>
  <w:comment w:id="202" w:author="Yuan Zhang" w:date="2025-10-02T16:06:00Z" w:initials="YZ">
    <w:p w14:paraId="04008562" w14:textId="4045123A" w:rsidR="003600B0" w:rsidRDefault="00891781" w:rsidP="003600B0">
      <w:r>
        <w:rPr>
          <w:rStyle w:val="CommentReference"/>
        </w:rPr>
        <w:annotationRef/>
      </w:r>
      <w:r w:rsidR="003600B0">
        <w:rPr>
          <w:sz w:val="20"/>
          <w:szCs w:val="20"/>
        </w:rPr>
        <w:t xml:space="preserve">Need to add details regarding  "principle component regression model"  in methods section. </w:t>
      </w:r>
    </w:p>
  </w:comment>
  <w:comment w:id="203" w:author="Yuan Zhang" w:date="2025-10-06T14:28:00Z" w:initials="YZ">
    <w:p w14:paraId="32EADBAB" w14:textId="77777777" w:rsidR="00A42DD3" w:rsidRDefault="00A42DD3" w:rsidP="00A42DD3">
      <w:r>
        <w:rPr>
          <w:rStyle w:val="CommentReference"/>
        </w:rPr>
        <w:annotationRef/>
      </w:r>
      <w:r>
        <w:rPr>
          <w:sz w:val="20"/>
          <w:szCs w:val="20"/>
        </w:rPr>
        <w:t>Is the r coefficient of PC1 or correlation between predicted and actual values?</w:t>
      </w:r>
    </w:p>
  </w:comment>
  <w:comment w:id="204" w:author="Harinarayana Mellacheruvu" w:date="2025-10-27T12:03:00Z" w:initials="HM">
    <w:p w14:paraId="3B557AD7" w14:textId="77777777" w:rsidR="007E1C06" w:rsidRDefault="007E1C06" w:rsidP="007E1C06">
      <w:r>
        <w:rPr>
          <w:rStyle w:val="CommentReference"/>
        </w:rPr>
        <w:annotationRef/>
      </w:r>
      <w:r>
        <w:rPr>
          <w:sz w:val="20"/>
          <w:szCs w:val="20"/>
        </w:rPr>
        <w:t>correlation between predicted and actual values</w:t>
      </w:r>
    </w:p>
  </w:comment>
  <w:comment w:id="209" w:author="Yuan Zhang" w:date="2025-10-02T16:07:00Z" w:initials="YZ">
    <w:p w14:paraId="4C5FC87D" w14:textId="6FD81E0C" w:rsidR="00891781" w:rsidRDefault="00891781" w:rsidP="00891781">
      <w:r>
        <w:rPr>
          <w:rStyle w:val="CommentReference"/>
        </w:rPr>
        <w:annotationRef/>
      </w:r>
      <w:r>
        <w:rPr>
          <w:sz w:val="20"/>
          <w:szCs w:val="20"/>
        </w:rPr>
        <w:t>was the same procedure applied to clinical population? Here correlation (r) refers to spearman correlation or pearson correlation?</w:t>
      </w:r>
    </w:p>
  </w:comment>
  <w:comment w:id="212" w:author="Yuan Zhang" w:date="2025-10-02T16:05:00Z" w:initials="YZ">
    <w:p w14:paraId="0BC6F6DB" w14:textId="0F3F8E3A" w:rsidR="008C5CE9" w:rsidRDefault="008C5CE9" w:rsidP="008C5CE9">
      <w:r>
        <w:rPr>
          <w:rStyle w:val="CommentReference"/>
        </w:rPr>
        <w:annotationRef/>
      </w:r>
      <w:r>
        <w:rPr>
          <w:sz w:val="20"/>
          <w:szCs w:val="20"/>
        </w:rPr>
        <w:t>corrected for multiple comparisons?</w:t>
      </w:r>
    </w:p>
  </w:comment>
  <w:comment w:id="249" w:author="Yuan Zhang" w:date="2025-10-06T11:13:00Z" w:initials="YZ">
    <w:p w14:paraId="39CE1074" w14:textId="77777777" w:rsidR="00D9093B" w:rsidRDefault="00D9093B" w:rsidP="00D9093B">
      <w:r>
        <w:rPr>
          <w:rStyle w:val="CommentReference"/>
        </w:rPr>
        <w:annotationRef/>
      </w:r>
      <w:r>
        <w:rPr>
          <w:sz w:val="20"/>
          <w:szCs w:val="20"/>
        </w:rPr>
        <w:t>Why NKI-RS only? What are the correlations in CMI-HBN TD and ADHD200 TD? I wonder if there would be differences in correlation strength between CMI-HBN/ADHD 200 TD and CMI-HBN/ADHD 200 ADHD.</w:t>
      </w:r>
    </w:p>
  </w:comment>
  <w:comment w:id="293" w:author="Yuan Zhang" w:date="2025-10-06T11:20:00Z" w:initials="YZ">
    <w:p w14:paraId="5A2B0274" w14:textId="77777777" w:rsidR="002E3E3D" w:rsidRDefault="002E3E3D" w:rsidP="002E3E3D">
      <w:r>
        <w:rPr>
          <w:rStyle w:val="CommentReference"/>
        </w:rPr>
        <w:annotationRef/>
      </w:r>
      <w:r>
        <w:rPr>
          <w:sz w:val="20"/>
          <w:szCs w:val="20"/>
        </w:rPr>
        <w:t>correlations between inattention/hyperactivity and brain features are weaker in ADHD population than in TD population. How to interpret?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B64790" w15:done="0"/>
  <w15:commentEx w15:paraId="04008562" w15:done="0"/>
  <w15:commentEx w15:paraId="32EADBAB" w15:paraIdParent="04008562" w15:done="0"/>
  <w15:commentEx w15:paraId="3B557AD7" w15:paraIdParent="04008562" w15:done="0"/>
  <w15:commentEx w15:paraId="4C5FC87D" w15:done="0"/>
  <w15:commentEx w15:paraId="0BC6F6DB" w15:done="0"/>
  <w15:commentEx w15:paraId="39CE1074" w15:done="0"/>
  <w15:commentEx w15:paraId="5A2B02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D0A70D6" w16cex:dateUtc="2025-10-06T21:26:00Z"/>
  <w16cex:commentExtensible w16cex:durableId="2EF73F8F" w16cex:dateUtc="2025-10-02T23:06:00Z"/>
  <w16cex:commentExtensible w16cex:durableId="255222E8" w16cex:dateUtc="2025-10-06T21:28:00Z"/>
  <w16cex:commentExtensible w16cex:durableId="0361622D" w16cex:dateUtc="2025-10-27T19:03:00Z"/>
  <w16cex:commentExtensible w16cex:durableId="40146A6A" w16cex:dateUtc="2025-10-02T23:07:00Z"/>
  <w16cex:commentExtensible w16cex:durableId="1D6261DE" w16cex:dateUtc="2025-10-02T23:05:00Z"/>
  <w16cex:commentExtensible w16cex:durableId="0C1273F0" w16cex:dateUtc="2025-10-06T18:13:00Z"/>
  <w16cex:commentExtensible w16cex:durableId="73F870E1" w16cex:dateUtc="2025-10-06T1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B64790" w16cid:durableId="6D0A70D6"/>
  <w16cid:commentId w16cid:paraId="04008562" w16cid:durableId="2EF73F8F"/>
  <w16cid:commentId w16cid:paraId="32EADBAB" w16cid:durableId="255222E8"/>
  <w16cid:commentId w16cid:paraId="3B557AD7" w16cid:durableId="0361622D"/>
  <w16cid:commentId w16cid:paraId="4C5FC87D" w16cid:durableId="40146A6A"/>
  <w16cid:commentId w16cid:paraId="0BC6F6DB" w16cid:durableId="1D6261DE"/>
  <w16cid:commentId w16cid:paraId="39CE1074" w16cid:durableId="0C1273F0"/>
  <w16cid:commentId w16cid:paraId="5A2B0274" w16cid:durableId="73F870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 Zhang">
    <w15:presenceInfo w15:providerId="AD" w15:userId="S::yuanzh@stanford.edu::1b635e74-4bdc-4870-8292-a56098894c25"/>
  </w15:person>
  <w15:person w15:author="Harinarayana Mellacheruvu">
    <w15:presenceInfo w15:providerId="AD" w15:userId="S::mellache@usc.edu::cdd8fa36-e831-437e-8dd6-6b09c35dee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30"/>
    <w:rsid w:val="000263D1"/>
    <w:rsid w:val="0003616C"/>
    <w:rsid w:val="00067A72"/>
    <w:rsid w:val="00072A21"/>
    <w:rsid w:val="000B37FD"/>
    <w:rsid w:val="000E38C7"/>
    <w:rsid w:val="001024DC"/>
    <w:rsid w:val="001159E1"/>
    <w:rsid w:val="0011706B"/>
    <w:rsid w:val="00122CCA"/>
    <w:rsid w:val="00132D1D"/>
    <w:rsid w:val="00162384"/>
    <w:rsid w:val="00175EEB"/>
    <w:rsid w:val="00175FB2"/>
    <w:rsid w:val="00192F6C"/>
    <w:rsid w:val="00195372"/>
    <w:rsid w:val="001A4EE9"/>
    <w:rsid w:val="001B0694"/>
    <w:rsid w:val="001D4EA1"/>
    <w:rsid w:val="001E3446"/>
    <w:rsid w:val="001F3154"/>
    <w:rsid w:val="00247A19"/>
    <w:rsid w:val="00250DD5"/>
    <w:rsid w:val="00267732"/>
    <w:rsid w:val="002746E7"/>
    <w:rsid w:val="002B6E8A"/>
    <w:rsid w:val="002C3BC7"/>
    <w:rsid w:val="002D16AE"/>
    <w:rsid w:val="002E3E3D"/>
    <w:rsid w:val="00301F87"/>
    <w:rsid w:val="00322ABC"/>
    <w:rsid w:val="00351812"/>
    <w:rsid w:val="003600B0"/>
    <w:rsid w:val="00371791"/>
    <w:rsid w:val="00380DBF"/>
    <w:rsid w:val="0038726B"/>
    <w:rsid w:val="003B47C3"/>
    <w:rsid w:val="003B4FE9"/>
    <w:rsid w:val="003D7C1D"/>
    <w:rsid w:val="003F4BA3"/>
    <w:rsid w:val="004022A6"/>
    <w:rsid w:val="00413876"/>
    <w:rsid w:val="00444FF4"/>
    <w:rsid w:val="00466725"/>
    <w:rsid w:val="0047417F"/>
    <w:rsid w:val="0048223F"/>
    <w:rsid w:val="004A4772"/>
    <w:rsid w:val="004B5E30"/>
    <w:rsid w:val="004B6E41"/>
    <w:rsid w:val="004C5143"/>
    <w:rsid w:val="004F498C"/>
    <w:rsid w:val="004F600B"/>
    <w:rsid w:val="0051219F"/>
    <w:rsid w:val="00514862"/>
    <w:rsid w:val="00520531"/>
    <w:rsid w:val="00522672"/>
    <w:rsid w:val="00540CB4"/>
    <w:rsid w:val="005645C4"/>
    <w:rsid w:val="005739A6"/>
    <w:rsid w:val="005A225F"/>
    <w:rsid w:val="005A69AA"/>
    <w:rsid w:val="005B222D"/>
    <w:rsid w:val="005B4C6D"/>
    <w:rsid w:val="005B601F"/>
    <w:rsid w:val="005E5BAF"/>
    <w:rsid w:val="0060473F"/>
    <w:rsid w:val="00634A20"/>
    <w:rsid w:val="00642965"/>
    <w:rsid w:val="00650BB3"/>
    <w:rsid w:val="00653AC0"/>
    <w:rsid w:val="00661BE2"/>
    <w:rsid w:val="00671B97"/>
    <w:rsid w:val="00693922"/>
    <w:rsid w:val="006B5D0C"/>
    <w:rsid w:val="006B73F8"/>
    <w:rsid w:val="006D6B7A"/>
    <w:rsid w:val="006E4437"/>
    <w:rsid w:val="00707F7F"/>
    <w:rsid w:val="00721D29"/>
    <w:rsid w:val="00727A5C"/>
    <w:rsid w:val="0077787D"/>
    <w:rsid w:val="007A2DEE"/>
    <w:rsid w:val="007C6334"/>
    <w:rsid w:val="007E1C06"/>
    <w:rsid w:val="007F2776"/>
    <w:rsid w:val="00807C0C"/>
    <w:rsid w:val="008327D0"/>
    <w:rsid w:val="0084205C"/>
    <w:rsid w:val="00853527"/>
    <w:rsid w:val="00891781"/>
    <w:rsid w:val="008C5CE9"/>
    <w:rsid w:val="008D2FCC"/>
    <w:rsid w:val="008E6AE1"/>
    <w:rsid w:val="008F3D92"/>
    <w:rsid w:val="008F6867"/>
    <w:rsid w:val="009067B9"/>
    <w:rsid w:val="0092062A"/>
    <w:rsid w:val="00921583"/>
    <w:rsid w:val="00922D1E"/>
    <w:rsid w:val="00937C9D"/>
    <w:rsid w:val="00952A6A"/>
    <w:rsid w:val="00990975"/>
    <w:rsid w:val="009A443C"/>
    <w:rsid w:val="009A68E2"/>
    <w:rsid w:val="009D293D"/>
    <w:rsid w:val="009E52B7"/>
    <w:rsid w:val="009E5613"/>
    <w:rsid w:val="009E689C"/>
    <w:rsid w:val="009F1C2B"/>
    <w:rsid w:val="009F60AE"/>
    <w:rsid w:val="00A31F4D"/>
    <w:rsid w:val="00A41C3B"/>
    <w:rsid w:val="00A42DD3"/>
    <w:rsid w:val="00A44A79"/>
    <w:rsid w:val="00A4775C"/>
    <w:rsid w:val="00A63519"/>
    <w:rsid w:val="00A83900"/>
    <w:rsid w:val="00AD1B02"/>
    <w:rsid w:val="00AD5B45"/>
    <w:rsid w:val="00B2336D"/>
    <w:rsid w:val="00B56C64"/>
    <w:rsid w:val="00B61E67"/>
    <w:rsid w:val="00B772C6"/>
    <w:rsid w:val="00B77B55"/>
    <w:rsid w:val="00BC0745"/>
    <w:rsid w:val="00BF1949"/>
    <w:rsid w:val="00BF776D"/>
    <w:rsid w:val="00C104A1"/>
    <w:rsid w:val="00C16D62"/>
    <w:rsid w:val="00C24D71"/>
    <w:rsid w:val="00C543ED"/>
    <w:rsid w:val="00C600BC"/>
    <w:rsid w:val="00C83F7E"/>
    <w:rsid w:val="00CA3525"/>
    <w:rsid w:val="00CC47C2"/>
    <w:rsid w:val="00CD1C6B"/>
    <w:rsid w:val="00CF539F"/>
    <w:rsid w:val="00D009C8"/>
    <w:rsid w:val="00D055D7"/>
    <w:rsid w:val="00D12659"/>
    <w:rsid w:val="00D1655B"/>
    <w:rsid w:val="00D3301B"/>
    <w:rsid w:val="00D46F6D"/>
    <w:rsid w:val="00D6633B"/>
    <w:rsid w:val="00D733EE"/>
    <w:rsid w:val="00D73DEC"/>
    <w:rsid w:val="00D9093B"/>
    <w:rsid w:val="00DC5774"/>
    <w:rsid w:val="00DC63A7"/>
    <w:rsid w:val="00DD299D"/>
    <w:rsid w:val="00DF48CE"/>
    <w:rsid w:val="00E41AC2"/>
    <w:rsid w:val="00E5541C"/>
    <w:rsid w:val="00E639B9"/>
    <w:rsid w:val="00E646EE"/>
    <w:rsid w:val="00E734EB"/>
    <w:rsid w:val="00E95655"/>
    <w:rsid w:val="00E966E3"/>
    <w:rsid w:val="00EB3BED"/>
    <w:rsid w:val="00EB3EF5"/>
    <w:rsid w:val="00EB4F60"/>
    <w:rsid w:val="00EC0F70"/>
    <w:rsid w:val="00EC5EBF"/>
    <w:rsid w:val="00ED6FE0"/>
    <w:rsid w:val="00EE6DF6"/>
    <w:rsid w:val="00F04BF7"/>
    <w:rsid w:val="00F35FA9"/>
    <w:rsid w:val="00F375C5"/>
    <w:rsid w:val="00F5579E"/>
    <w:rsid w:val="00F615F5"/>
    <w:rsid w:val="00F7558E"/>
    <w:rsid w:val="00F8297D"/>
    <w:rsid w:val="00F860CF"/>
    <w:rsid w:val="00FA3A69"/>
    <w:rsid w:val="00FC003D"/>
    <w:rsid w:val="00FD0BB1"/>
    <w:rsid w:val="00FD76A0"/>
    <w:rsid w:val="00FE1CAC"/>
    <w:rsid w:val="00FE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A2044"/>
  <w15:chartTrackingRefBased/>
  <w15:docId w15:val="{3AC22123-9302-D54D-9DF6-432A8CD2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73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E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E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E3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3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E3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E3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E3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E3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E3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E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5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E3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5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E3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5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E3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5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E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54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5541C"/>
    <w:rPr>
      <w:b/>
      <w:bCs/>
    </w:rPr>
  </w:style>
  <w:style w:type="character" w:styleId="Emphasis">
    <w:name w:val="Emphasis"/>
    <w:basedOn w:val="DefaultParagraphFont"/>
    <w:uiPriority w:val="20"/>
    <w:qFormat/>
    <w:rsid w:val="00E5541C"/>
    <w:rPr>
      <w:i/>
      <w:iCs/>
    </w:rPr>
  </w:style>
  <w:style w:type="table" w:styleId="TableGridLight">
    <w:name w:val="Grid Table Light"/>
    <w:basedOn w:val="TableNormal"/>
    <w:uiPriority w:val="40"/>
    <w:rsid w:val="00E55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5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68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C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C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CE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CE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apple-converted-space">
    <w:name w:val="apple-converted-space"/>
    <w:basedOn w:val="DefaultParagraphFont"/>
    <w:rsid w:val="00CD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Harinarayana Mellacheruvu</dc:creator>
  <cp:keywords/>
  <dc:description/>
  <cp:lastModifiedBy>Harinarayana Mellacheruvu</cp:lastModifiedBy>
  <cp:revision>3</cp:revision>
  <dcterms:created xsi:type="dcterms:W3CDTF">2025-10-27T19:02:00Z</dcterms:created>
  <dcterms:modified xsi:type="dcterms:W3CDTF">2025-10-27T19:03:00Z</dcterms:modified>
</cp:coreProperties>
</file>